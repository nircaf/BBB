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8876" w14:textId="77777777" w:rsidR="00C15726" w:rsidRPr="005A5DE5" w:rsidRDefault="00000000">
      <w:pPr>
        <w:spacing w:after="60" w:line="240" w:lineRule="auto"/>
        <w:rPr>
          <w:rFonts w:ascii="Calibri" w:eastAsia="Calibri" w:hAnsi="Calibri" w:cs="Calibri"/>
          <w:b/>
          <w:color w:val="231F20"/>
          <w:sz w:val="36"/>
          <w:szCs w:val="36"/>
        </w:rPr>
      </w:pPr>
      <w:r w:rsidRPr="005A5DE5">
        <w:rPr>
          <w:rFonts w:ascii="Calibri" w:eastAsia="Calibri" w:hAnsi="Calibri" w:cs="Calibri"/>
          <w:b/>
          <w:color w:val="231F20"/>
          <w:sz w:val="36"/>
          <w:szCs w:val="36"/>
        </w:rPr>
        <w:t>Imaging Blood Brain Barrier Dysfunction in Drug -Resistant Epilepsy: A Multi-Center Feasibility Study</w:t>
      </w:r>
    </w:p>
    <w:p w14:paraId="70D51186" w14:textId="77777777" w:rsidR="00C15726" w:rsidRDefault="00C15726">
      <w:pPr>
        <w:spacing w:after="60" w:line="240" w:lineRule="auto"/>
        <w:rPr>
          <w:rFonts w:ascii="Calibri" w:eastAsia="Calibri" w:hAnsi="Calibri" w:cs="Calibri"/>
          <w:b/>
          <w:color w:val="231F20"/>
          <w:sz w:val="24"/>
          <w:szCs w:val="24"/>
        </w:rPr>
      </w:pPr>
    </w:p>
    <w:p w14:paraId="390E28C8" w14:textId="2144A3BB" w:rsidR="00C15726" w:rsidRPr="001934AF" w:rsidRDefault="00000000">
      <w:pPr>
        <w:spacing w:line="240" w:lineRule="auto"/>
        <w:rPr>
          <w:rFonts w:ascii="Calibri" w:eastAsia="Calibri" w:hAnsi="Calibri" w:cs="Calibri"/>
          <w:sz w:val="24"/>
          <w:szCs w:val="24"/>
        </w:rPr>
      </w:pPr>
      <w:r w:rsidRPr="001934AF">
        <w:rPr>
          <w:rFonts w:ascii="Calibri" w:eastAsia="Calibri" w:hAnsi="Calibri" w:cs="Calibri"/>
          <w:color w:val="231F20"/>
          <w:sz w:val="24"/>
          <w:szCs w:val="24"/>
        </w:rPr>
        <w:t>Nir Cafri</w:t>
      </w:r>
      <w:r w:rsidRPr="001934AF">
        <w:rPr>
          <w:rFonts w:ascii="Calibri" w:eastAsia="Calibri" w:hAnsi="Calibri" w:cs="Calibri"/>
          <w:color w:val="231F20"/>
          <w:sz w:val="24"/>
          <w:szCs w:val="24"/>
          <w:vertAlign w:val="superscript"/>
        </w:rPr>
        <w:t>1,2</w:t>
      </w:r>
      <w:r w:rsidRPr="001934AF">
        <w:rPr>
          <w:rFonts w:ascii="Calibri" w:eastAsia="Calibri" w:hAnsi="Calibri" w:cs="Calibri"/>
          <w:color w:val="231F20"/>
          <w:sz w:val="24"/>
          <w:szCs w:val="24"/>
        </w:rPr>
        <w:t>, Daniel Zarhin</w:t>
      </w:r>
      <w:r w:rsidRPr="001934AF">
        <w:rPr>
          <w:rFonts w:ascii="Calibri" w:eastAsia="Calibri" w:hAnsi="Calibri" w:cs="Calibri"/>
          <w:color w:val="231F20"/>
          <w:sz w:val="24"/>
          <w:szCs w:val="24"/>
          <w:vertAlign w:val="superscript"/>
        </w:rPr>
        <w:t>2</w:t>
      </w:r>
      <w:r w:rsidRPr="001934AF">
        <w:rPr>
          <w:rFonts w:ascii="Calibri" w:eastAsia="Calibri" w:hAnsi="Calibri" w:cs="Calibri"/>
          <w:color w:val="231F20"/>
          <w:sz w:val="24"/>
          <w:szCs w:val="24"/>
        </w:rPr>
        <w:t>, Sheida Mirlo</w:t>
      </w:r>
      <w:r w:rsidRPr="001934AF">
        <w:rPr>
          <w:rFonts w:ascii="Calibri" w:eastAsia="Calibri" w:hAnsi="Calibri" w:cs="Calibri"/>
          <w:color w:val="231F20"/>
          <w:sz w:val="24"/>
          <w:szCs w:val="24"/>
          <w:vertAlign w:val="superscript"/>
        </w:rPr>
        <w:t>3</w:t>
      </w:r>
      <w:r w:rsidRPr="001934AF">
        <w:rPr>
          <w:rFonts w:ascii="Calibri" w:eastAsia="Calibri" w:hAnsi="Calibri" w:cs="Calibri"/>
          <w:color w:val="231F20"/>
          <w:sz w:val="24"/>
          <w:szCs w:val="24"/>
        </w:rPr>
        <w:t>, Lyna Kamintsky</w:t>
      </w:r>
      <w:r w:rsidRPr="001934AF">
        <w:rPr>
          <w:rFonts w:ascii="Calibri" w:eastAsia="Calibri" w:hAnsi="Calibri" w:cs="Calibri"/>
          <w:color w:val="231F20"/>
          <w:sz w:val="24"/>
          <w:szCs w:val="24"/>
          <w:vertAlign w:val="superscript"/>
        </w:rPr>
        <w:t>3</w:t>
      </w:r>
      <w:r w:rsidRPr="001934AF">
        <w:rPr>
          <w:rFonts w:ascii="Calibri" w:eastAsia="Calibri" w:hAnsi="Calibri" w:cs="Calibri"/>
          <w:color w:val="231F20"/>
          <w:sz w:val="24"/>
          <w:szCs w:val="24"/>
        </w:rPr>
        <w:t>, Yonatan Serlin</w:t>
      </w:r>
      <w:r w:rsidRPr="001934AF">
        <w:rPr>
          <w:rFonts w:ascii="Calibri" w:eastAsia="Calibri" w:hAnsi="Calibri" w:cs="Calibri"/>
          <w:color w:val="231F20"/>
          <w:sz w:val="24"/>
          <w:szCs w:val="24"/>
          <w:vertAlign w:val="superscript"/>
        </w:rPr>
        <w:t>3,4</w:t>
      </w:r>
      <w:r w:rsidRPr="001934AF">
        <w:rPr>
          <w:rFonts w:ascii="Calibri" w:eastAsia="Calibri" w:hAnsi="Calibri" w:cs="Calibri"/>
          <w:color w:val="231F20"/>
          <w:sz w:val="24"/>
          <w:szCs w:val="24"/>
        </w:rPr>
        <w:t>, Laith Alhadid</w:t>
      </w:r>
      <w:r w:rsidRPr="001934AF">
        <w:rPr>
          <w:rFonts w:ascii="Calibri" w:eastAsia="Calibri" w:hAnsi="Calibri" w:cs="Calibri"/>
          <w:color w:val="231F20"/>
          <w:sz w:val="24"/>
          <w:szCs w:val="24"/>
          <w:vertAlign w:val="superscript"/>
        </w:rPr>
        <w:t>3</w:t>
      </w:r>
      <w:r w:rsidRPr="001934AF">
        <w:rPr>
          <w:rFonts w:ascii="Calibri" w:eastAsia="Calibri" w:hAnsi="Calibri" w:cs="Calibri"/>
          <w:color w:val="231F20"/>
          <w:sz w:val="24"/>
          <w:szCs w:val="24"/>
        </w:rPr>
        <w:t>, Ilan Goldberg</w:t>
      </w:r>
      <w:r w:rsidRPr="001934AF">
        <w:rPr>
          <w:rFonts w:ascii="Calibri" w:eastAsia="Calibri" w:hAnsi="Calibri" w:cs="Calibri"/>
          <w:color w:val="231F20"/>
          <w:sz w:val="24"/>
          <w:szCs w:val="24"/>
          <w:vertAlign w:val="superscript"/>
        </w:rPr>
        <w:t xml:space="preserve">2, </w:t>
      </w:r>
      <w:r w:rsidRPr="001934AF">
        <w:rPr>
          <w:rFonts w:ascii="Calibri" w:eastAsia="Calibri" w:hAnsi="Calibri" w:cs="Calibri"/>
          <w:color w:val="231F20"/>
          <w:sz w:val="24"/>
          <w:szCs w:val="24"/>
        </w:rPr>
        <w:t>Mark Maclean</w:t>
      </w:r>
      <w:r w:rsidRPr="001934AF">
        <w:rPr>
          <w:rFonts w:ascii="Calibri" w:eastAsia="Calibri" w:hAnsi="Calibri" w:cs="Calibri"/>
          <w:color w:val="231F20"/>
          <w:sz w:val="24"/>
          <w:szCs w:val="24"/>
          <w:vertAlign w:val="superscript"/>
        </w:rPr>
        <w:t>5</w:t>
      </w:r>
      <w:r w:rsidRPr="001934AF">
        <w:rPr>
          <w:rFonts w:ascii="Calibri" w:eastAsia="Calibri" w:hAnsi="Calibri" w:cs="Calibri"/>
          <w:color w:val="231F20"/>
          <w:sz w:val="24"/>
          <w:szCs w:val="24"/>
        </w:rPr>
        <w:t>, Ben Whatley</w:t>
      </w:r>
      <w:r w:rsidRPr="001934AF">
        <w:rPr>
          <w:rFonts w:ascii="Calibri" w:eastAsia="Calibri" w:hAnsi="Calibri" w:cs="Calibri"/>
          <w:color w:val="231F20"/>
          <w:sz w:val="24"/>
          <w:szCs w:val="24"/>
          <w:vertAlign w:val="superscript"/>
        </w:rPr>
        <w:t>4</w:t>
      </w:r>
      <w:r w:rsidRPr="001934AF">
        <w:rPr>
          <w:rFonts w:ascii="Calibri" w:eastAsia="Calibri" w:hAnsi="Calibri" w:cs="Calibri"/>
          <w:color w:val="231F20"/>
          <w:sz w:val="24"/>
          <w:szCs w:val="24"/>
        </w:rPr>
        <w:t>, Ilya Urman</w:t>
      </w:r>
      <w:r w:rsidRPr="001934AF">
        <w:rPr>
          <w:rFonts w:ascii="Calibri" w:eastAsia="Calibri" w:hAnsi="Calibri" w:cs="Calibri"/>
          <w:color w:val="231F20"/>
          <w:sz w:val="24"/>
          <w:szCs w:val="24"/>
          <w:vertAlign w:val="superscript"/>
        </w:rPr>
        <w:t>2</w:t>
      </w:r>
      <w:r w:rsidRPr="001934AF">
        <w:rPr>
          <w:rFonts w:ascii="Calibri" w:eastAsia="Calibri" w:hAnsi="Calibri" w:cs="Calibri"/>
          <w:color w:val="231F20"/>
          <w:sz w:val="24"/>
          <w:szCs w:val="24"/>
        </w:rPr>
        <w:t>,</w:t>
      </w:r>
      <w:r w:rsidR="005E5739">
        <w:rPr>
          <w:rFonts w:ascii="Calibri" w:eastAsia="Calibri" w:hAnsi="Calibri" w:cs="Calibri"/>
          <w:color w:val="231F20"/>
          <w:sz w:val="24"/>
          <w:szCs w:val="24"/>
        </w:rPr>
        <w:t xml:space="preserve"> </w:t>
      </w:r>
      <w:r w:rsidRPr="001934AF">
        <w:rPr>
          <w:rFonts w:ascii="Calibri" w:eastAsia="Calibri" w:hAnsi="Calibri" w:cs="Calibri"/>
          <w:color w:val="231F20"/>
          <w:sz w:val="24"/>
          <w:szCs w:val="24"/>
        </w:rPr>
        <w:t>Colin Doherty</w:t>
      </w:r>
      <w:r w:rsidRPr="001934AF">
        <w:rPr>
          <w:rFonts w:ascii="Calibri" w:eastAsia="Calibri" w:hAnsi="Calibri" w:cs="Calibri"/>
          <w:color w:val="231F20"/>
          <w:sz w:val="24"/>
          <w:szCs w:val="24"/>
          <w:vertAlign w:val="superscript"/>
        </w:rPr>
        <w:t>6</w:t>
      </w:r>
      <w:r w:rsidRPr="001934AF">
        <w:rPr>
          <w:rFonts w:ascii="Calibri" w:eastAsia="Calibri" w:hAnsi="Calibri" w:cs="Calibri"/>
          <w:color w:val="231F20"/>
          <w:sz w:val="24"/>
          <w:szCs w:val="24"/>
        </w:rPr>
        <w:t>, Chris Greene</w:t>
      </w:r>
      <w:r w:rsidRPr="001934AF">
        <w:rPr>
          <w:rFonts w:ascii="Calibri" w:eastAsia="Calibri" w:hAnsi="Calibri" w:cs="Calibri"/>
          <w:color w:val="231F20"/>
          <w:sz w:val="24"/>
          <w:szCs w:val="24"/>
          <w:vertAlign w:val="superscript"/>
        </w:rPr>
        <w:t>6</w:t>
      </w:r>
      <w:r w:rsidRPr="001934AF">
        <w:rPr>
          <w:rFonts w:ascii="Calibri" w:eastAsia="Calibri" w:hAnsi="Calibri" w:cs="Calibri"/>
          <w:color w:val="231F20"/>
          <w:sz w:val="24"/>
          <w:szCs w:val="24"/>
        </w:rPr>
        <w:t>, Claire Behan</w:t>
      </w:r>
      <w:r w:rsidRPr="001934AF">
        <w:rPr>
          <w:rFonts w:ascii="Calibri" w:eastAsia="Calibri" w:hAnsi="Calibri" w:cs="Calibri"/>
          <w:color w:val="231F20"/>
          <w:sz w:val="24"/>
          <w:szCs w:val="24"/>
          <w:vertAlign w:val="superscript"/>
        </w:rPr>
        <w:t>6</w:t>
      </w:r>
      <w:r w:rsidRPr="001934AF">
        <w:rPr>
          <w:rFonts w:ascii="Calibri" w:eastAsia="Calibri" w:hAnsi="Calibri" w:cs="Calibri"/>
          <w:color w:val="231F20"/>
          <w:sz w:val="24"/>
          <w:szCs w:val="24"/>
        </w:rPr>
        <w:t>, Declan Brennan</w:t>
      </w:r>
      <w:r w:rsidRPr="001934AF">
        <w:rPr>
          <w:rFonts w:ascii="Calibri" w:eastAsia="Calibri" w:hAnsi="Calibri" w:cs="Calibri"/>
          <w:color w:val="231F20"/>
          <w:sz w:val="24"/>
          <w:szCs w:val="24"/>
          <w:vertAlign w:val="superscript"/>
        </w:rPr>
        <w:t>6</w:t>
      </w:r>
      <w:r w:rsidRPr="001934AF">
        <w:rPr>
          <w:rFonts w:ascii="Calibri" w:eastAsia="Calibri" w:hAnsi="Calibri" w:cs="Calibri"/>
          <w:color w:val="231F20"/>
          <w:sz w:val="24"/>
          <w:szCs w:val="24"/>
        </w:rPr>
        <w:t>, Matthew Campbel</w:t>
      </w:r>
      <w:r w:rsidRPr="001934AF">
        <w:rPr>
          <w:rFonts w:ascii="Calibri" w:eastAsia="Calibri" w:hAnsi="Calibri" w:cs="Calibri"/>
          <w:color w:val="231F20"/>
          <w:sz w:val="24"/>
          <w:szCs w:val="24"/>
          <w:vertAlign w:val="superscript"/>
        </w:rPr>
        <w:t>6</w:t>
      </w:r>
      <w:r w:rsidRPr="001934AF">
        <w:rPr>
          <w:rFonts w:ascii="Calibri" w:eastAsia="Calibri" w:hAnsi="Calibri" w:cs="Calibri"/>
          <w:color w:val="231F20"/>
          <w:sz w:val="24"/>
          <w:szCs w:val="24"/>
        </w:rPr>
        <w:t>, Chris Bowen</w:t>
      </w:r>
      <w:r w:rsidRPr="001934AF">
        <w:rPr>
          <w:rFonts w:ascii="Calibri" w:eastAsia="Calibri" w:hAnsi="Calibri" w:cs="Calibri"/>
          <w:color w:val="231F20"/>
          <w:sz w:val="24"/>
          <w:szCs w:val="24"/>
          <w:vertAlign w:val="superscript"/>
        </w:rPr>
        <w:t>6</w:t>
      </w:r>
      <w:r w:rsidRPr="001934AF">
        <w:rPr>
          <w:rFonts w:ascii="Calibri" w:eastAsia="Calibri" w:hAnsi="Calibri" w:cs="Calibri"/>
          <w:color w:val="231F20"/>
          <w:sz w:val="24"/>
          <w:szCs w:val="24"/>
        </w:rPr>
        <w:t xml:space="preserve">, </w:t>
      </w:r>
      <w:r w:rsidR="009578D3" w:rsidRPr="001934AF">
        <w:rPr>
          <w:rFonts w:ascii="Calibri" w:eastAsia="Calibri" w:hAnsi="Calibri" w:cs="Calibri"/>
          <w:color w:val="231F20"/>
          <w:sz w:val="24"/>
          <w:szCs w:val="24"/>
        </w:rPr>
        <w:t>Gal Ben-Arie</w:t>
      </w:r>
      <w:r w:rsidR="009578D3" w:rsidRPr="001934AF">
        <w:rPr>
          <w:rFonts w:ascii="Calibri" w:eastAsia="Calibri" w:hAnsi="Calibri" w:cs="Calibri"/>
          <w:color w:val="231F20"/>
          <w:sz w:val="24"/>
          <w:szCs w:val="24"/>
          <w:vertAlign w:val="superscript"/>
        </w:rPr>
        <w:t>7</w:t>
      </w:r>
      <w:r w:rsidR="009578D3" w:rsidRPr="001934AF">
        <w:rPr>
          <w:rFonts w:ascii="Calibri" w:eastAsia="Calibri" w:hAnsi="Calibri" w:cs="Calibri"/>
          <w:color w:val="231F20"/>
          <w:sz w:val="24"/>
          <w:szCs w:val="24"/>
        </w:rPr>
        <w:t>, Ilan Shelef</w:t>
      </w:r>
      <w:r w:rsidR="009578D3" w:rsidRPr="001934AF">
        <w:rPr>
          <w:rFonts w:ascii="Calibri" w:eastAsia="Calibri" w:hAnsi="Calibri" w:cs="Calibri"/>
          <w:color w:val="231F20"/>
          <w:sz w:val="24"/>
          <w:szCs w:val="24"/>
          <w:vertAlign w:val="superscript"/>
        </w:rPr>
        <w:t>7</w:t>
      </w:r>
      <w:r w:rsidR="009578D3" w:rsidRPr="001934AF">
        <w:rPr>
          <w:rFonts w:ascii="Calibri" w:eastAsia="Calibri" w:hAnsi="Calibri" w:cs="Calibri"/>
          <w:color w:val="231F20"/>
          <w:sz w:val="24"/>
          <w:szCs w:val="24"/>
        </w:rPr>
        <w:t xml:space="preserve">, </w:t>
      </w:r>
      <w:r w:rsidRPr="001934AF">
        <w:rPr>
          <w:rFonts w:ascii="Calibri" w:eastAsia="Calibri" w:hAnsi="Calibri" w:cs="Calibri"/>
          <w:color w:val="231F20"/>
          <w:sz w:val="24"/>
          <w:szCs w:val="24"/>
        </w:rPr>
        <w:t>Britta Wandschneider</w:t>
      </w:r>
      <w:r w:rsidR="009578D3" w:rsidRPr="001934AF">
        <w:rPr>
          <w:rFonts w:ascii="Calibri" w:eastAsia="Calibri" w:hAnsi="Calibri" w:cs="Calibri"/>
          <w:color w:val="231F20"/>
          <w:sz w:val="24"/>
          <w:szCs w:val="24"/>
          <w:vertAlign w:val="superscript"/>
        </w:rPr>
        <w:t>8</w:t>
      </w:r>
      <w:r w:rsidR="00790FB1" w:rsidRPr="001934AF">
        <w:rPr>
          <w:rFonts w:ascii="Calibri" w:eastAsia="Calibri" w:hAnsi="Calibri" w:cs="Calibri"/>
          <w:color w:val="231F20"/>
          <w:sz w:val="24"/>
          <w:szCs w:val="24"/>
          <w:vertAlign w:val="superscript"/>
        </w:rPr>
        <w:t>,</w:t>
      </w:r>
      <w:r w:rsidR="009578D3" w:rsidRPr="001934AF">
        <w:rPr>
          <w:rFonts w:ascii="Calibri" w:eastAsia="Calibri" w:hAnsi="Calibri" w:cs="Calibri"/>
          <w:color w:val="231F20"/>
          <w:sz w:val="24"/>
          <w:szCs w:val="24"/>
          <w:vertAlign w:val="superscript"/>
        </w:rPr>
        <w:t>9</w:t>
      </w:r>
      <w:r w:rsidRPr="001934AF">
        <w:rPr>
          <w:rFonts w:ascii="Calibri" w:eastAsia="Calibri" w:hAnsi="Calibri" w:cs="Calibri"/>
          <w:color w:val="231F20"/>
          <w:sz w:val="24"/>
          <w:szCs w:val="24"/>
        </w:rPr>
        <w:t xml:space="preserve">, </w:t>
      </w:r>
      <w:r w:rsidR="00790FB1" w:rsidRPr="001934AF">
        <w:rPr>
          <w:rFonts w:ascii="Calibri" w:eastAsia="Calibri" w:hAnsi="Calibri" w:cs="Calibri"/>
          <w:color w:val="231F20"/>
          <w:sz w:val="24"/>
          <w:szCs w:val="24"/>
        </w:rPr>
        <w:t>Matthias Koepp</w:t>
      </w:r>
      <w:r w:rsidR="00790FB1" w:rsidRPr="001934AF">
        <w:rPr>
          <w:rFonts w:ascii="Calibri" w:eastAsia="Calibri" w:hAnsi="Calibri" w:cs="Calibri"/>
          <w:color w:val="231F20"/>
          <w:sz w:val="24"/>
          <w:szCs w:val="24"/>
          <w:vertAlign w:val="superscript"/>
        </w:rPr>
        <w:t>8</w:t>
      </w:r>
      <w:r w:rsidR="009578D3" w:rsidRPr="001934AF">
        <w:rPr>
          <w:rFonts w:ascii="Calibri" w:eastAsia="Calibri" w:hAnsi="Calibri" w:cs="Calibri"/>
          <w:color w:val="231F20"/>
          <w:sz w:val="24"/>
          <w:szCs w:val="24"/>
          <w:vertAlign w:val="superscript"/>
        </w:rPr>
        <w:t>,9</w:t>
      </w:r>
      <w:r w:rsidR="00790FB1" w:rsidRPr="001934AF">
        <w:rPr>
          <w:rFonts w:ascii="Calibri" w:eastAsia="Calibri" w:hAnsi="Calibri" w:cs="Calibri"/>
          <w:color w:val="231F20"/>
          <w:sz w:val="24"/>
          <w:szCs w:val="24"/>
        </w:rPr>
        <w:t xml:space="preserve">, </w:t>
      </w:r>
      <w:r w:rsidRPr="001934AF">
        <w:rPr>
          <w:rFonts w:ascii="Calibri" w:eastAsia="Calibri" w:hAnsi="Calibri" w:cs="Calibri"/>
          <w:color w:val="231F20"/>
          <w:sz w:val="24"/>
          <w:szCs w:val="24"/>
        </w:rPr>
        <w:t>Alon Friedman</w:t>
      </w:r>
      <w:r w:rsidRPr="001934AF">
        <w:rPr>
          <w:rFonts w:ascii="Calibri" w:eastAsia="Calibri" w:hAnsi="Calibri" w:cs="Calibri"/>
          <w:color w:val="231F20"/>
          <w:sz w:val="24"/>
          <w:szCs w:val="24"/>
          <w:vertAlign w:val="superscript"/>
        </w:rPr>
        <w:t>1,3</w:t>
      </w:r>
      <w:proofErr w:type="gramStart"/>
      <w:r w:rsidR="00C2021A" w:rsidRPr="001934AF">
        <w:rPr>
          <w:rFonts w:ascii="Calibri" w:eastAsia="Calibri" w:hAnsi="Calibri" w:cs="Calibri"/>
          <w:color w:val="231F20"/>
          <w:sz w:val="24"/>
          <w:szCs w:val="24"/>
          <w:vertAlign w:val="superscript"/>
        </w:rPr>
        <w:t>#,$</w:t>
      </w:r>
      <w:proofErr w:type="gramEnd"/>
      <w:r w:rsidRPr="001934AF">
        <w:rPr>
          <w:rFonts w:ascii="Calibri" w:eastAsia="Calibri" w:hAnsi="Calibri" w:cs="Calibri"/>
          <w:color w:val="231F20"/>
          <w:sz w:val="24"/>
          <w:szCs w:val="24"/>
        </w:rPr>
        <w:t xml:space="preserve"> and Felix </w:t>
      </w:r>
      <w:commentRangeStart w:id="0"/>
      <w:r w:rsidRPr="001934AF">
        <w:rPr>
          <w:rFonts w:ascii="Calibri" w:eastAsia="Calibri" w:hAnsi="Calibri" w:cs="Calibri"/>
          <w:color w:val="231F20"/>
          <w:sz w:val="24"/>
          <w:szCs w:val="24"/>
        </w:rPr>
        <w:t>Beninger</w:t>
      </w:r>
      <w:r w:rsidRPr="001934AF">
        <w:rPr>
          <w:rFonts w:ascii="Calibri" w:eastAsia="Calibri" w:hAnsi="Calibri" w:cs="Calibri"/>
          <w:color w:val="231F20"/>
          <w:sz w:val="24"/>
          <w:szCs w:val="24"/>
          <w:vertAlign w:val="superscript"/>
        </w:rPr>
        <w:t>2</w:t>
      </w:r>
      <w:commentRangeEnd w:id="0"/>
      <w:r w:rsidR="00700CAF" w:rsidRPr="001934AF">
        <w:rPr>
          <w:rStyle w:val="CommentReference"/>
          <w:sz w:val="24"/>
          <w:szCs w:val="24"/>
        </w:rPr>
        <w:commentReference w:id="0"/>
      </w:r>
      <w:r w:rsidR="00C2021A" w:rsidRPr="001934AF">
        <w:rPr>
          <w:rFonts w:ascii="Calibri" w:eastAsia="Calibri" w:hAnsi="Calibri" w:cs="Calibri"/>
          <w:color w:val="231F20"/>
          <w:sz w:val="24"/>
          <w:szCs w:val="24"/>
          <w:vertAlign w:val="superscript"/>
        </w:rPr>
        <w:t>#</w:t>
      </w:r>
      <w:r w:rsidRPr="001934AF">
        <w:rPr>
          <w:rFonts w:ascii="Calibri" w:eastAsia="Calibri" w:hAnsi="Calibri" w:cs="Calibri"/>
          <w:color w:val="231F20"/>
          <w:sz w:val="24"/>
          <w:szCs w:val="24"/>
        </w:rPr>
        <w:t>. </w:t>
      </w:r>
    </w:p>
    <w:p w14:paraId="6F3F5818" w14:textId="77777777" w:rsidR="00C15726" w:rsidRPr="001934AF" w:rsidRDefault="00C15726">
      <w:pPr>
        <w:spacing w:after="240" w:line="240" w:lineRule="auto"/>
        <w:rPr>
          <w:rFonts w:ascii="Calibri" w:eastAsia="Calibri" w:hAnsi="Calibri" w:cs="Calibri"/>
          <w:sz w:val="24"/>
          <w:szCs w:val="24"/>
        </w:rPr>
      </w:pPr>
    </w:p>
    <w:p w14:paraId="13BE3D72" w14:textId="70DB865A" w:rsidR="00C15726" w:rsidRDefault="00000000" w:rsidP="001934AF">
      <w:pPr>
        <w:spacing w:after="240" w:line="240" w:lineRule="auto"/>
        <w:rPr>
          <w:rFonts w:ascii="Calibri" w:eastAsia="Calibri" w:hAnsi="Calibri" w:cs="Calibri"/>
          <w:color w:val="231F20"/>
          <w:sz w:val="18"/>
          <w:szCs w:val="18"/>
        </w:rPr>
      </w:pPr>
      <w:r w:rsidRPr="001934AF">
        <w:rPr>
          <w:rFonts w:ascii="Calibri" w:eastAsia="Calibri" w:hAnsi="Calibri" w:cs="Calibri"/>
          <w:color w:val="231F20"/>
          <w:sz w:val="24"/>
          <w:szCs w:val="24"/>
          <w:vertAlign w:val="superscript"/>
        </w:rPr>
        <w:t>1</w:t>
      </w:r>
      <w:r w:rsidRPr="001934AF">
        <w:rPr>
          <w:rFonts w:ascii="Calibri" w:eastAsia="Calibri" w:hAnsi="Calibri" w:cs="Calibri"/>
          <w:color w:val="231F20"/>
          <w:sz w:val="24"/>
          <w:szCs w:val="24"/>
        </w:rPr>
        <w:t>The Departments of Physiology &amp; Cell Biology</w:t>
      </w:r>
      <w:r w:rsidR="005E5739">
        <w:rPr>
          <w:rFonts w:ascii="Calibri" w:eastAsia="Calibri" w:hAnsi="Calibri" w:cs="Calibri"/>
          <w:color w:val="231F20"/>
          <w:sz w:val="24"/>
          <w:szCs w:val="24"/>
        </w:rPr>
        <w:t xml:space="preserve">, </w:t>
      </w:r>
      <w:r w:rsidRPr="001934AF">
        <w:rPr>
          <w:rFonts w:ascii="Calibri" w:eastAsia="Calibri" w:hAnsi="Calibri" w:cs="Calibri"/>
          <w:color w:val="231F20"/>
          <w:sz w:val="24"/>
          <w:szCs w:val="24"/>
        </w:rPr>
        <w:t xml:space="preserve">Cognitive &amp; Brain Sciences, Professor Vladimir Zelman Inter-Disciplinary Center of Brain Sciences, Ben-Gurion University of the Negev, Beer-Sheva, Israel. </w:t>
      </w:r>
      <w:r w:rsidRPr="001934AF">
        <w:rPr>
          <w:rFonts w:ascii="Calibri" w:eastAsia="Calibri" w:hAnsi="Calibri" w:cs="Calibri"/>
          <w:color w:val="231F20"/>
          <w:sz w:val="24"/>
          <w:szCs w:val="24"/>
          <w:vertAlign w:val="superscript"/>
        </w:rPr>
        <w:t>2</w:t>
      </w:r>
      <w:r w:rsidRPr="001934AF">
        <w:rPr>
          <w:rFonts w:ascii="Calibri" w:eastAsia="Calibri" w:hAnsi="Calibri" w:cs="Calibri"/>
          <w:color w:val="231F20"/>
          <w:sz w:val="24"/>
          <w:szCs w:val="24"/>
        </w:rPr>
        <w:t>Department of Neurology, Rabin Medical Center, Beilinson Hospital and Tel-Aviv University, Israel</w:t>
      </w:r>
      <w:r w:rsidRPr="001934AF">
        <w:rPr>
          <w:rFonts w:ascii="Calibri" w:eastAsia="Calibri" w:hAnsi="Calibri" w:cs="Calibri"/>
          <w:color w:val="231F20"/>
          <w:sz w:val="24"/>
          <w:szCs w:val="24"/>
          <w:vertAlign w:val="superscript"/>
        </w:rPr>
        <w:t xml:space="preserve"> 3</w:t>
      </w:r>
      <w:r w:rsidRPr="001934AF">
        <w:rPr>
          <w:rFonts w:ascii="Calibri" w:eastAsia="Calibri" w:hAnsi="Calibri" w:cs="Calibri"/>
          <w:color w:val="231F20"/>
          <w:sz w:val="24"/>
          <w:szCs w:val="24"/>
        </w:rPr>
        <w:t xml:space="preserve">Department of Medical Neuroscience, Dalhousie University, Halifax, Canada, </w:t>
      </w:r>
      <w:r w:rsidRPr="001934AF">
        <w:rPr>
          <w:rFonts w:ascii="Calibri" w:eastAsia="Calibri" w:hAnsi="Calibri" w:cs="Calibri"/>
          <w:color w:val="231F20"/>
          <w:sz w:val="24"/>
          <w:szCs w:val="24"/>
          <w:vertAlign w:val="superscript"/>
        </w:rPr>
        <w:t>4</w:t>
      </w:r>
      <w:r w:rsidRPr="001934AF">
        <w:rPr>
          <w:rFonts w:ascii="Calibri" w:eastAsia="Calibri" w:hAnsi="Calibri" w:cs="Calibri"/>
          <w:color w:val="231F20"/>
          <w:sz w:val="24"/>
          <w:szCs w:val="24"/>
        </w:rPr>
        <w:t xml:space="preserve"> Division of Neurology, and </w:t>
      </w:r>
      <w:r w:rsidRPr="001934AF">
        <w:rPr>
          <w:rFonts w:ascii="Calibri" w:eastAsia="Calibri" w:hAnsi="Calibri" w:cs="Calibri"/>
          <w:color w:val="231F20"/>
          <w:sz w:val="24"/>
          <w:szCs w:val="24"/>
          <w:vertAlign w:val="superscript"/>
        </w:rPr>
        <w:t>5</w:t>
      </w:r>
      <w:r w:rsidRPr="001934AF">
        <w:rPr>
          <w:rFonts w:ascii="Calibri" w:eastAsia="Calibri" w:hAnsi="Calibri" w:cs="Calibri"/>
          <w:color w:val="231F20"/>
          <w:sz w:val="24"/>
          <w:szCs w:val="24"/>
        </w:rPr>
        <w:t xml:space="preserve">Neurosurgery, Nova Scotia Health Authorities, Dalhousie University, Halifax, Canada, </w:t>
      </w:r>
      <w:r w:rsidRPr="001934AF">
        <w:rPr>
          <w:rFonts w:ascii="Calibri" w:eastAsia="Calibri" w:hAnsi="Calibri" w:cs="Calibri"/>
          <w:color w:val="231F20"/>
          <w:sz w:val="24"/>
          <w:szCs w:val="24"/>
          <w:vertAlign w:val="superscript"/>
        </w:rPr>
        <w:t xml:space="preserve">6 </w:t>
      </w:r>
      <w:r w:rsidRPr="001934AF">
        <w:rPr>
          <w:rFonts w:ascii="Calibri" w:eastAsia="Calibri" w:hAnsi="Calibri" w:cs="Calibri"/>
          <w:color w:val="231F20"/>
          <w:sz w:val="24"/>
          <w:szCs w:val="24"/>
        </w:rPr>
        <w:t xml:space="preserve">Trinity College Dublin, Smurfit Institute of Genetics, Dublin, Ireland. </w:t>
      </w:r>
      <w:r w:rsidRPr="001934AF">
        <w:rPr>
          <w:rFonts w:ascii="Calibri" w:eastAsia="Calibri" w:hAnsi="Calibri" w:cs="Calibri"/>
          <w:color w:val="231F20"/>
          <w:sz w:val="24"/>
          <w:szCs w:val="24"/>
          <w:vertAlign w:val="superscript"/>
        </w:rPr>
        <w:t>7</w:t>
      </w:r>
      <w:r w:rsidR="009578D3" w:rsidRPr="001934AF">
        <w:rPr>
          <w:rFonts w:ascii="Calibri" w:eastAsia="Calibri" w:hAnsi="Calibri" w:cs="Calibri"/>
          <w:color w:val="231F20"/>
          <w:sz w:val="24"/>
          <w:szCs w:val="24"/>
        </w:rPr>
        <w:t>Radiology Institute, Soroka University Medical Center</w:t>
      </w:r>
      <w:r w:rsidR="009578D3">
        <w:rPr>
          <w:rFonts w:ascii="Calibri" w:eastAsia="Calibri" w:hAnsi="Calibri" w:cs="Calibri"/>
          <w:color w:val="231F20"/>
          <w:sz w:val="24"/>
          <w:szCs w:val="24"/>
        </w:rPr>
        <w:t xml:space="preserve"> and the Faculty of Health Sciences, Ben-Gurion University of the Negev,</w:t>
      </w:r>
      <w:r w:rsidR="009578D3" w:rsidRPr="001934AF">
        <w:rPr>
          <w:rFonts w:ascii="Calibri" w:eastAsia="Calibri" w:hAnsi="Calibri" w:cs="Calibri"/>
          <w:color w:val="231F20"/>
          <w:sz w:val="24"/>
          <w:szCs w:val="24"/>
        </w:rPr>
        <w:t xml:space="preserve"> Beer Sheva, Israel.</w:t>
      </w:r>
      <w:r w:rsidR="00790FB1" w:rsidRPr="001934AF">
        <w:rPr>
          <w:rFonts w:ascii="Helvetica Neue" w:hAnsi="Helvetica Neue" w:cs="Helvetica Neue"/>
          <w:color w:val="000000"/>
          <w:sz w:val="24"/>
          <w:szCs w:val="24"/>
          <w:lang w:val="en-US"/>
        </w:rPr>
        <w:t xml:space="preserve"> </w:t>
      </w:r>
      <w:r w:rsidR="009578D3" w:rsidRPr="001934AF">
        <w:rPr>
          <w:rFonts w:ascii="Helvetica Neue" w:hAnsi="Helvetica Neue" w:cs="Helvetica Neue"/>
          <w:color w:val="000000"/>
          <w:sz w:val="24"/>
          <w:szCs w:val="24"/>
          <w:vertAlign w:val="superscript"/>
          <w:lang w:val="en-US"/>
        </w:rPr>
        <w:t>8</w:t>
      </w:r>
      <w:r w:rsidR="00790FB1" w:rsidRPr="001934AF">
        <w:rPr>
          <w:rFonts w:ascii="Calibri" w:eastAsia="Calibri" w:hAnsi="Calibri" w:cs="Calibri"/>
          <w:color w:val="231F20"/>
          <w:sz w:val="24"/>
          <w:szCs w:val="24"/>
          <w:lang w:val="en-US"/>
        </w:rPr>
        <w:t xml:space="preserve">Department of Clinical and Experimental Epilepsy, UCL Queen Square Institute of Neurology, London, WC1N 3BG, UK. </w:t>
      </w:r>
      <w:r w:rsidR="009578D3">
        <w:rPr>
          <w:rFonts w:ascii="Calibri" w:eastAsia="Calibri" w:hAnsi="Calibri" w:cs="Calibri"/>
          <w:color w:val="231F20"/>
          <w:sz w:val="24"/>
          <w:szCs w:val="24"/>
          <w:vertAlign w:val="superscript"/>
          <w:lang w:val="en-US"/>
        </w:rPr>
        <w:t>9</w:t>
      </w:r>
      <w:r w:rsidR="00790FB1" w:rsidRPr="001934AF">
        <w:rPr>
          <w:rFonts w:ascii="Calibri" w:eastAsia="Calibri" w:hAnsi="Calibri" w:cs="Calibri"/>
          <w:color w:val="231F20"/>
          <w:sz w:val="24"/>
          <w:szCs w:val="24"/>
          <w:lang w:val="en-US"/>
        </w:rPr>
        <w:t>UCL-Epilepsy Society MRI Unit, Chalfont Centre for Epilepsy, Chalfont St Peter, Buckinghamshire, SL9 0RJ, UK.</w:t>
      </w:r>
    </w:p>
    <w:p w14:paraId="1FAA160B" w14:textId="53D70CD7" w:rsidR="00C2021A" w:rsidRPr="001934AF" w:rsidRDefault="00C2021A">
      <w:pPr>
        <w:spacing w:before="240" w:after="240" w:line="360" w:lineRule="auto"/>
        <w:rPr>
          <w:rFonts w:ascii="Calibri" w:eastAsia="Calibri" w:hAnsi="Calibri" w:cs="Calibri"/>
          <w:color w:val="231F20"/>
          <w:sz w:val="24"/>
          <w:szCs w:val="24"/>
        </w:rPr>
      </w:pPr>
      <w:r w:rsidRPr="001934AF">
        <w:rPr>
          <w:rFonts w:ascii="Calibri" w:eastAsia="Calibri" w:hAnsi="Calibri" w:cs="Calibri"/>
          <w:color w:val="231F20"/>
          <w:sz w:val="24"/>
          <w:szCs w:val="24"/>
          <w:vertAlign w:val="superscript"/>
        </w:rPr>
        <w:t>#</w:t>
      </w:r>
      <w:r w:rsidRPr="001934AF">
        <w:rPr>
          <w:rFonts w:ascii="Calibri" w:eastAsia="Calibri" w:hAnsi="Calibri" w:cs="Calibri"/>
          <w:color w:val="231F20"/>
          <w:sz w:val="24"/>
          <w:szCs w:val="24"/>
        </w:rPr>
        <w:t xml:space="preserve"> Both senior authors contributed equally</w:t>
      </w:r>
    </w:p>
    <w:p w14:paraId="04480D78" w14:textId="5A086A8B" w:rsidR="00C15726" w:rsidRPr="001934AF" w:rsidRDefault="00C2021A">
      <w:pPr>
        <w:spacing w:before="240" w:after="240" w:line="360" w:lineRule="auto"/>
        <w:rPr>
          <w:rFonts w:ascii="Calibri" w:eastAsia="Calibri" w:hAnsi="Calibri" w:cs="Calibri"/>
          <w:color w:val="231F20"/>
          <w:sz w:val="24"/>
          <w:szCs w:val="24"/>
        </w:rPr>
      </w:pPr>
      <w:r w:rsidRPr="001934AF">
        <w:rPr>
          <w:rFonts w:ascii="Calibri" w:eastAsia="Calibri" w:hAnsi="Calibri" w:cs="Calibri"/>
          <w:color w:val="231F20"/>
          <w:sz w:val="24"/>
          <w:szCs w:val="24"/>
          <w:vertAlign w:val="superscript"/>
        </w:rPr>
        <w:t>$</w:t>
      </w:r>
      <w:r w:rsidRPr="001934AF">
        <w:rPr>
          <w:rFonts w:ascii="Calibri" w:eastAsia="Calibri" w:hAnsi="Calibri" w:cs="Calibri"/>
          <w:color w:val="231F20"/>
          <w:sz w:val="24"/>
          <w:szCs w:val="24"/>
        </w:rPr>
        <w:t>Corresponding author</w:t>
      </w:r>
      <w:r w:rsidR="005A5DE5">
        <w:rPr>
          <w:rFonts w:ascii="Calibri" w:eastAsia="Calibri" w:hAnsi="Calibri" w:cs="Calibri"/>
          <w:color w:val="231F20"/>
          <w:sz w:val="24"/>
          <w:szCs w:val="24"/>
        </w:rPr>
        <w:t>s</w:t>
      </w:r>
      <w:r w:rsidRPr="001934AF">
        <w:rPr>
          <w:rFonts w:ascii="Calibri" w:eastAsia="Calibri" w:hAnsi="Calibri" w:cs="Calibri"/>
          <w:color w:val="231F20"/>
          <w:sz w:val="24"/>
          <w:szCs w:val="24"/>
        </w:rPr>
        <w:t xml:space="preserve">: </w:t>
      </w:r>
      <w:r w:rsidR="005A5DE5">
        <w:rPr>
          <w:rFonts w:ascii="Calibri" w:eastAsia="Calibri" w:hAnsi="Calibri" w:cs="Calibri"/>
          <w:color w:val="231F20"/>
          <w:sz w:val="24"/>
          <w:szCs w:val="24"/>
        </w:rPr>
        <w:br/>
      </w:r>
      <w:r w:rsidRPr="001934AF">
        <w:rPr>
          <w:rFonts w:ascii="Calibri" w:eastAsia="Calibri" w:hAnsi="Calibri" w:cs="Calibri"/>
          <w:color w:val="231F20"/>
          <w:sz w:val="24"/>
          <w:szCs w:val="24"/>
        </w:rPr>
        <w:t xml:space="preserve">Alon Friedman, The Departments of Cognitive &amp; Brain Sciences Ben-Gurion University of the Negev, Beer-Sheva, 84105 Israel Email: </w:t>
      </w:r>
      <w:hyperlink r:id="rId12">
        <w:r w:rsidR="001934AF" w:rsidRPr="00906A6A">
          <w:rPr>
            <w:rFonts w:ascii="Calibri" w:eastAsia="Calibri" w:hAnsi="Calibri" w:cs="Calibri"/>
            <w:color w:val="1155CC"/>
            <w:sz w:val="24"/>
            <w:szCs w:val="24"/>
            <w:u w:val="single"/>
          </w:rPr>
          <w:t>alonf@bgu.ac.il</w:t>
        </w:r>
      </w:hyperlink>
    </w:p>
    <w:p w14:paraId="5B3959E8" w14:textId="77777777" w:rsidR="00C15726" w:rsidRPr="001934AF" w:rsidRDefault="00000000">
      <w:pPr>
        <w:spacing w:line="240" w:lineRule="auto"/>
        <w:rPr>
          <w:rFonts w:ascii="Calibri" w:eastAsia="Calibri" w:hAnsi="Calibri" w:cs="Calibri"/>
          <w:color w:val="231F20"/>
          <w:sz w:val="24"/>
          <w:szCs w:val="24"/>
        </w:rPr>
      </w:pPr>
      <w:r w:rsidRPr="001934AF">
        <w:rPr>
          <w:rFonts w:ascii="Calibri" w:eastAsia="Calibri" w:hAnsi="Calibri" w:cs="Calibri"/>
          <w:color w:val="231F20"/>
          <w:sz w:val="24"/>
          <w:szCs w:val="24"/>
        </w:rPr>
        <w:t xml:space="preserve">Felix </w:t>
      </w:r>
      <w:proofErr w:type="spellStart"/>
      <w:r w:rsidRPr="001934AF">
        <w:rPr>
          <w:rFonts w:ascii="Calibri" w:eastAsia="Calibri" w:hAnsi="Calibri" w:cs="Calibri"/>
          <w:color w:val="231F20"/>
          <w:sz w:val="24"/>
          <w:szCs w:val="24"/>
        </w:rPr>
        <w:t>Beninger</w:t>
      </w:r>
      <w:proofErr w:type="spellEnd"/>
      <w:r w:rsidRPr="001934AF">
        <w:rPr>
          <w:rFonts w:ascii="Calibri" w:eastAsia="Calibri" w:hAnsi="Calibri" w:cs="Calibri"/>
          <w:color w:val="231F20"/>
          <w:sz w:val="24"/>
          <w:szCs w:val="24"/>
        </w:rPr>
        <w:t>, Department of Neurology, Rabin Medical Center, Beilinson Hospital and Tel-Aviv University, Israel. Email: felixbe@clalit.org.il</w:t>
      </w:r>
    </w:p>
    <w:p w14:paraId="423B04A7" w14:textId="77777777" w:rsidR="00C15726" w:rsidRPr="001934AF" w:rsidRDefault="00000000">
      <w:pPr>
        <w:spacing w:before="240" w:after="240" w:line="360" w:lineRule="auto"/>
        <w:rPr>
          <w:rFonts w:ascii="Calibri" w:eastAsia="Calibri" w:hAnsi="Calibri" w:cs="Calibri"/>
          <w:color w:val="231F20"/>
          <w:sz w:val="24"/>
          <w:szCs w:val="24"/>
        </w:rPr>
      </w:pPr>
      <w:r w:rsidRPr="001934AF">
        <w:rPr>
          <w:rFonts w:ascii="Calibri" w:eastAsia="Calibri" w:hAnsi="Calibri" w:cs="Calibri"/>
          <w:b/>
          <w:color w:val="231F20"/>
          <w:sz w:val="24"/>
          <w:szCs w:val="24"/>
        </w:rPr>
        <w:t>Keywords:</w:t>
      </w:r>
      <w:r w:rsidRPr="001934AF">
        <w:rPr>
          <w:rFonts w:ascii="Calibri" w:eastAsia="Calibri" w:hAnsi="Calibri" w:cs="Calibri"/>
          <w:color w:val="231F20"/>
          <w:sz w:val="24"/>
          <w:szCs w:val="24"/>
        </w:rPr>
        <w:t xml:space="preserve"> Epilepsy, Blood Brain Barrier Dysfunction, Dynamic Contrast Enhanced Magnetic Resonance Imaging</w:t>
      </w:r>
    </w:p>
    <w:p w14:paraId="6D2E5FAB" w14:textId="138A3A65" w:rsidR="00C15726" w:rsidRDefault="00000000">
      <w:pPr>
        <w:spacing w:before="240" w:after="240" w:line="360" w:lineRule="auto"/>
        <w:rPr>
          <w:rFonts w:ascii="Calibri" w:eastAsia="Calibri" w:hAnsi="Calibri" w:cs="Calibri"/>
          <w:b/>
          <w:color w:val="231F20"/>
          <w:sz w:val="24"/>
          <w:szCs w:val="24"/>
        </w:rPr>
      </w:pPr>
      <w:r w:rsidRPr="001934AF">
        <w:rPr>
          <w:rFonts w:ascii="Calibri" w:eastAsia="Calibri" w:hAnsi="Calibri" w:cs="Calibri"/>
          <w:b/>
          <w:color w:val="231F20"/>
          <w:sz w:val="24"/>
          <w:szCs w:val="24"/>
        </w:rPr>
        <w:t xml:space="preserve">Abbreviations: </w:t>
      </w:r>
      <w:r w:rsidRPr="001934AF">
        <w:rPr>
          <w:rFonts w:ascii="Calibri" w:eastAsia="Calibri" w:hAnsi="Calibri" w:cs="Calibri"/>
          <w:color w:val="231F20"/>
          <w:sz w:val="24"/>
          <w:szCs w:val="24"/>
        </w:rPr>
        <w:t xml:space="preserve">BBBD = Blood brain barrier dysfunction; DCE = Dynamic contrast enhanced; MRI = Magnetic resonance </w:t>
      </w:r>
      <w:r w:rsidR="008957D2" w:rsidRPr="008957D2">
        <w:rPr>
          <w:rFonts w:ascii="Calibri" w:eastAsia="Calibri" w:hAnsi="Calibri" w:cs="Calibri"/>
          <w:color w:val="231F20"/>
          <w:sz w:val="24"/>
          <w:szCs w:val="24"/>
        </w:rPr>
        <w:t>imaging; DRE</w:t>
      </w:r>
      <w:r w:rsidRPr="001934AF">
        <w:rPr>
          <w:rFonts w:ascii="Calibri" w:eastAsia="Calibri" w:hAnsi="Calibri" w:cs="Calibri"/>
          <w:color w:val="231F20"/>
          <w:sz w:val="24"/>
          <w:szCs w:val="24"/>
        </w:rPr>
        <w:t xml:space="preserve"> = Drug resistance epilepsy</w:t>
      </w:r>
      <w:r w:rsidR="008957D2">
        <w:rPr>
          <w:rFonts w:ascii="Calibri" w:eastAsia="Calibri" w:hAnsi="Calibri" w:cs="Calibri"/>
          <w:color w:val="231F20"/>
          <w:sz w:val="24"/>
          <w:szCs w:val="24"/>
        </w:rPr>
        <w:t xml:space="preserve">; </w:t>
      </w:r>
      <w:r w:rsidRPr="001934AF">
        <w:rPr>
          <w:rFonts w:ascii="Calibri" w:eastAsia="Calibri" w:hAnsi="Calibri" w:cs="Calibri"/>
          <w:color w:val="231F20"/>
          <w:sz w:val="24"/>
          <w:szCs w:val="24"/>
        </w:rPr>
        <w:t>PWE = Patients with epilepsy</w:t>
      </w:r>
      <w:r>
        <w:br w:type="page"/>
      </w:r>
    </w:p>
    <w:p w14:paraId="27191DA1" w14:textId="77777777" w:rsidR="00C15726" w:rsidRDefault="00C15726">
      <w:pPr>
        <w:spacing w:before="240" w:after="240" w:line="360" w:lineRule="auto"/>
        <w:rPr>
          <w:rFonts w:ascii="Calibri" w:eastAsia="Calibri" w:hAnsi="Calibri" w:cs="Calibri"/>
          <w:b/>
          <w:color w:val="231F20"/>
          <w:sz w:val="24"/>
          <w:szCs w:val="24"/>
        </w:rPr>
      </w:pPr>
    </w:p>
    <w:p w14:paraId="099282BB" w14:textId="77777777" w:rsidR="00C15726" w:rsidRDefault="00000000">
      <w:pPr>
        <w:spacing w:line="360" w:lineRule="auto"/>
        <w:rPr>
          <w:rFonts w:ascii="Calibri" w:eastAsia="Calibri" w:hAnsi="Calibri" w:cs="Calibri"/>
          <w:b/>
          <w:i/>
          <w:color w:val="231F20"/>
          <w:sz w:val="24"/>
          <w:szCs w:val="24"/>
          <w:highlight w:val="white"/>
        </w:rPr>
      </w:pPr>
      <w:commentRangeStart w:id="1"/>
      <w:r>
        <w:rPr>
          <w:rFonts w:ascii="Calibri" w:eastAsia="Calibri" w:hAnsi="Calibri" w:cs="Calibri"/>
          <w:b/>
          <w:i/>
          <w:color w:val="231F20"/>
          <w:sz w:val="24"/>
          <w:szCs w:val="24"/>
        </w:rPr>
        <w:t>Word limit</w:t>
      </w:r>
      <w:r>
        <w:rPr>
          <w:rFonts w:ascii="Calibri" w:eastAsia="Calibri" w:hAnsi="Calibri" w:cs="Calibri"/>
          <w:b/>
          <w:i/>
          <w:color w:val="231F20"/>
          <w:sz w:val="24"/>
          <w:szCs w:val="24"/>
          <w:highlight w:val="white"/>
        </w:rPr>
        <w:t>*: 6000</w:t>
      </w:r>
      <w:commentRangeEnd w:id="1"/>
      <w:r w:rsidR="00C2021A">
        <w:rPr>
          <w:rStyle w:val="CommentReference"/>
        </w:rPr>
        <w:commentReference w:id="1"/>
      </w:r>
    </w:p>
    <w:p w14:paraId="54AE0039" w14:textId="77777777" w:rsidR="00C15726" w:rsidRDefault="00C15726">
      <w:pPr>
        <w:spacing w:line="360" w:lineRule="auto"/>
        <w:rPr>
          <w:rFonts w:ascii="Calibri" w:eastAsia="Calibri" w:hAnsi="Calibri" w:cs="Calibri"/>
          <w:b/>
          <w:i/>
          <w:color w:val="231F20"/>
          <w:sz w:val="24"/>
          <w:szCs w:val="24"/>
        </w:rPr>
      </w:pPr>
    </w:p>
    <w:p w14:paraId="324B5EB4" w14:textId="292C4EDE" w:rsidR="00C15726" w:rsidRDefault="00000000">
      <w:pPr>
        <w:spacing w:line="360" w:lineRule="auto"/>
        <w:rPr>
          <w:rFonts w:ascii="Calibri" w:eastAsia="Calibri" w:hAnsi="Calibri" w:cs="Calibri"/>
          <w:b/>
          <w:color w:val="231F20"/>
          <w:sz w:val="24"/>
          <w:szCs w:val="24"/>
          <w:highlight w:val="white"/>
        </w:rPr>
      </w:pPr>
      <w:r>
        <w:rPr>
          <w:rFonts w:ascii="Calibri" w:eastAsia="Calibri" w:hAnsi="Calibri" w:cs="Calibri"/>
          <w:b/>
          <w:i/>
          <w:color w:val="231F20"/>
          <w:sz w:val="24"/>
          <w:szCs w:val="24"/>
        </w:rPr>
        <w:t>Abstract word limit:</w:t>
      </w:r>
      <w:r>
        <w:rPr>
          <w:rFonts w:ascii="Calibri" w:eastAsia="Calibri" w:hAnsi="Calibri" w:cs="Calibri"/>
          <w:b/>
          <w:color w:val="231F20"/>
          <w:sz w:val="24"/>
          <w:szCs w:val="24"/>
          <w:highlight w:val="white"/>
        </w:rPr>
        <w:t xml:space="preserve"> </w:t>
      </w:r>
      <w:r w:rsidR="005A5DE5">
        <w:rPr>
          <w:rFonts w:ascii="Calibri" w:eastAsia="Calibri" w:hAnsi="Calibri" w:cs="Calibri"/>
          <w:b/>
          <w:color w:val="231F20"/>
          <w:sz w:val="24"/>
          <w:szCs w:val="24"/>
          <w:highlight w:val="white"/>
        </w:rPr>
        <w:t>400</w:t>
      </w:r>
    </w:p>
    <w:p w14:paraId="107CEA9F" w14:textId="758C17D2" w:rsidR="00C15726" w:rsidRDefault="00000000">
      <w:pPr>
        <w:spacing w:line="360" w:lineRule="auto"/>
        <w:rPr>
          <w:rFonts w:ascii="Calibri" w:eastAsia="Calibri" w:hAnsi="Calibri" w:cs="Calibri"/>
          <w:b/>
          <w:color w:val="231F20"/>
          <w:sz w:val="24"/>
          <w:szCs w:val="24"/>
          <w:highlight w:val="green"/>
        </w:rPr>
      </w:pPr>
      <w:r>
        <w:rPr>
          <w:rFonts w:ascii="Calibri" w:eastAsia="Calibri" w:hAnsi="Calibri" w:cs="Calibri"/>
          <w:b/>
          <w:color w:val="231F20"/>
          <w:sz w:val="24"/>
          <w:szCs w:val="24"/>
        </w:rPr>
        <w:t>Abstract:</w:t>
      </w:r>
    </w:p>
    <w:p w14:paraId="494117B7" w14:textId="75ABB4F8" w:rsidR="00C2021A" w:rsidRDefault="00C2021A" w:rsidP="00C2021A">
      <w:pPr>
        <w:spacing w:line="360" w:lineRule="auto"/>
        <w:rPr>
          <w:rFonts w:ascii="Calibri" w:eastAsia="Calibri" w:hAnsi="Calibri" w:cs="Calibri"/>
          <w:sz w:val="24"/>
          <w:szCs w:val="24"/>
        </w:rPr>
      </w:pPr>
      <w:r w:rsidRPr="00C2021A">
        <w:rPr>
          <w:rFonts w:ascii="Calibri" w:eastAsia="Calibri" w:hAnsi="Calibri" w:cs="Calibri"/>
          <w:color w:val="231F20"/>
          <w:sz w:val="24"/>
          <w:szCs w:val="24"/>
        </w:rPr>
        <w:t xml:space="preserve">The dysfunction of the blood-brain barrier (BBBD) has been </w:t>
      </w:r>
      <w:r>
        <w:rPr>
          <w:rFonts w:ascii="Calibri" w:eastAsia="Calibri" w:hAnsi="Calibri" w:cs="Calibri"/>
          <w:color w:val="231F20"/>
          <w:sz w:val="24"/>
          <w:szCs w:val="24"/>
        </w:rPr>
        <w:t>linked</w:t>
      </w:r>
      <w:r w:rsidRPr="00C2021A">
        <w:rPr>
          <w:rFonts w:ascii="Calibri" w:eastAsia="Calibri" w:hAnsi="Calibri" w:cs="Calibri"/>
          <w:color w:val="231F20"/>
          <w:sz w:val="24"/>
          <w:szCs w:val="24"/>
        </w:rPr>
        <w:t xml:space="preserve"> to various neurological disorders</w:t>
      </w:r>
      <w:r>
        <w:rPr>
          <w:rFonts w:ascii="Calibri" w:eastAsia="Calibri" w:hAnsi="Calibri" w:cs="Calibri"/>
          <w:color w:val="231F20"/>
          <w:sz w:val="24"/>
          <w:szCs w:val="24"/>
        </w:rPr>
        <w:t>, including epilepsy</w:t>
      </w:r>
      <w:r w:rsidRPr="00C2021A">
        <w:rPr>
          <w:rFonts w:ascii="Calibri" w:eastAsia="Calibri" w:hAnsi="Calibri" w:cs="Calibri"/>
          <w:color w:val="231F20"/>
          <w:sz w:val="24"/>
          <w:szCs w:val="24"/>
        </w:rPr>
        <w:t xml:space="preserve">. BBBD has been observed in tissue </w:t>
      </w:r>
      <w:r>
        <w:rPr>
          <w:rFonts w:ascii="Calibri" w:eastAsia="Calibri" w:hAnsi="Calibri" w:cs="Calibri"/>
          <w:color w:val="231F20"/>
          <w:sz w:val="24"/>
          <w:szCs w:val="24"/>
        </w:rPr>
        <w:t>resected</w:t>
      </w:r>
      <w:r w:rsidRPr="00C2021A">
        <w:rPr>
          <w:rFonts w:ascii="Calibri" w:eastAsia="Calibri" w:hAnsi="Calibri" w:cs="Calibri"/>
          <w:color w:val="231F20"/>
          <w:sz w:val="24"/>
          <w:szCs w:val="24"/>
        </w:rPr>
        <w:t xml:space="preserve"> from patients with drug-resistant epilepsy (PWE) who had undergone surgery. In this study, we utilized dynamic contrast-enhanced MRI (DCE-MRI) to identify brain regions with BBBD in PWE as compared to healthy individuals. We scanned 50 PWE and 58 controls from four different epilepsy centers. PWE had a significantly greater brain volume and a higher number of brain regions with BBBD compared to the healthy controls</w:t>
      </w:r>
      <w:r>
        <w:rPr>
          <w:rFonts w:ascii="Calibri" w:eastAsia="Calibri" w:hAnsi="Calibri" w:cs="Calibri"/>
          <w:color w:val="231F20"/>
          <w:sz w:val="24"/>
          <w:szCs w:val="24"/>
        </w:rPr>
        <w:t xml:space="preserve"> (p&lt;0.00001)</w:t>
      </w:r>
      <w:r w:rsidRPr="00C2021A">
        <w:rPr>
          <w:rFonts w:ascii="Calibri" w:eastAsia="Calibri" w:hAnsi="Calibri" w:cs="Calibri"/>
          <w:color w:val="231F20"/>
          <w:sz w:val="24"/>
          <w:szCs w:val="24"/>
        </w:rPr>
        <w:t xml:space="preserve">. No differences were observed between patients diagnosed with focal seizures and those with idiopathic generalized epilepsy, although the specific affected regions differed. No significant differences were identified in patients with lesions visible on MRI compared to those without lesions. </w:t>
      </w:r>
      <w:r w:rsidRPr="002748B5">
        <w:rPr>
          <w:rFonts w:ascii="Calibri" w:eastAsia="Calibri" w:hAnsi="Calibri" w:cs="Calibri"/>
          <w:color w:val="231F20"/>
          <w:sz w:val="24"/>
          <w:szCs w:val="24"/>
          <w:highlight w:val="yellow"/>
        </w:rPr>
        <w:t>BBBD was observed in brain regions suspected to be related to the onset of seizures in XX% of patients (N=).</w:t>
      </w:r>
      <w:r w:rsidRPr="00C2021A">
        <w:rPr>
          <w:rFonts w:ascii="Calibri" w:eastAsia="Calibri" w:hAnsi="Calibri" w:cs="Calibri"/>
          <w:color w:val="231F20"/>
          <w:sz w:val="24"/>
          <w:szCs w:val="24"/>
        </w:rPr>
        <w:t xml:space="preserve"> These findings support </w:t>
      </w:r>
      <w:r>
        <w:rPr>
          <w:rFonts w:ascii="Calibri" w:eastAsia="Calibri" w:hAnsi="Calibri" w:cs="Calibri"/>
          <w:color w:val="231F20"/>
          <w:sz w:val="24"/>
          <w:szCs w:val="24"/>
        </w:rPr>
        <w:t xml:space="preserve">previous </w:t>
      </w:r>
      <w:r w:rsidRPr="00C2021A">
        <w:rPr>
          <w:rFonts w:ascii="Calibri" w:eastAsia="Calibri" w:hAnsi="Calibri" w:cs="Calibri"/>
          <w:color w:val="231F20"/>
          <w:sz w:val="24"/>
          <w:szCs w:val="24"/>
        </w:rPr>
        <w:t xml:space="preserve">pre-clinical studies on the role of BBBD in the development of epilepsy and drug resistance, </w:t>
      </w:r>
      <w:r>
        <w:rPr>
          <w:rFonts w:ascii="Calibri" w:eastAsia="Calibri" w:hAnsi="Calibri" w:cs="Calibri"/>
          <w:color w:val="231F20"/>
          <w:sz w:val="24"/>
          <w:szCs w:val="24"/>
        </w:rPr>
        <w:t xml:space="preserve">and </w:t>
      </w:r>
      <w:r w:rsidRPr="00C2021A">
        <w:rPr>
          <w:rFonts w:ascii="Calibri" w:eastAsia="Calibri" w:hAnsi="Calibri" w:cs="Calibri"/>
          <w:color w:val="231F20"/>
          <w:sz w:val="24"/>
          <w:szCs w:val="24"/>
        </w:rPr>
        <w:t>as a potential target for the treatment of epilepsy. Additional research is necessary to confirm the usefulness of DCE-MRI in the early diagnosis of drug-resistant epilepsy and the identification of the seizure-onset zone during pre-surgical assessment</w:t>
      </w:r>
      <w:r>
        <w:rPr>
          <w:rFonts w:ascii="Calibri" w:eastAsia="Calibri" w:hAnsi="Calibri" w:cs="Calibri"/>
          <w:color w:val="231F20"/>
          <w:sz w:val="24"/>
          <w:szCs w:val="24"/>
        </w:rPr>
        <w:t>.</w:t>
      </w:r>
    </w:p>
    <w:p w14:paraId="26572285" w14:textId="77777777" w:rsidR="00C15726" w:rsidRDefault="00C15726" w:rsidP="00C2021A">
      <w:pPr>
        <w:spacing w:line="360" w:lineRule="auto"/>
        <w:rPr>
          <w:rFonts w:ascii="Calibri" w:eastAsia="Calibri" w:hAnsi="Calibri" w:cs="Calibri"/>
          <w:sz w:val="24"/>
          <w:szCs w:val="24"/>
        </w:rPr>
      </w:pPr>
    </w:p>
    <w:p w14:paraId="77D41A36" w14:textId="77777777" w:rsidR="00C15726" w:rsidRDefault="00000000">
      <w:pPr>
        <w:keepNext/>
        <w:spacing w:line="360" w:lineRule="auto"/>
        <w:rPr>
          <w:rFonts w:ascii="Calibri" w:eastAsia="Calibri" w:hAnsi="Calibri" w:cs="Calibri"/>
          <w:b/>
          <w:color w:val="231F20"/>
          <w:sz w:val="24"/>
          <w:szCs w:val="24"/>
        </w:rPr>
      </w:pPr>
      <w:r>
        <w:rPr>
          <w:rFonts w:ascii="Calibri" w:eastAsia="Calibri" w:hAnsi="Calibri" w:cs="Calibri"/>
          <w:b/>
          <w:color w:val="231F20"/>
          <w:sz w:val="24"/>
          <w:szCs w:val="24"/>
        </w:rPr>
        <w:t>Introduction</w:t>
      </w:r>
    </w:p>
    <w:p w14:paraId="4DA12709" w14:textId="31E02F15" w:rsidR="00256CEA" w:rsidRDefault="00256CEA">
      <w:pPr>
        <w:keepNext/>
        <w:spacing w:line="360" w:lineRule="auto"/>
        <w:rPr>
          <w:rFonts w:ascii="Calibri" w:eastAsia="Calibri" w:hAnsi="Calibri" w:cs="Calibri"/>
          <w:color w:val="231F20"/>
          <w:sz w:val="24"/>
          <w:szCs w:val="24"/>
        </w:rPr>
      </w:pPr>
      <w:r w:rsidRPr="00256CEA">
        <w:rPr>
          <w:rFonts w:ascii="Calibri" w:eastAsia="Calibri" w:hAnsi="Calibri" w:cs="Calibri"/>
          <w:color w:val="231F20"/>
          <w:sz w:val="24"/>
          <w:szCs w:val="24"/>
        </w:rPr>
        <w:t xml:space="preserve">Blood brain barrier dysfunction (BBBD) has been reported in various neurological disorders, including epilepsy. The impact of BBBD on neural networks is not fully understood, but recent studies on </w:t>
      </w:r>
      <w:r>
        <w:rPr>
          <w:rFonts w:ascii="Calibri" w:eastAsia="Calibri" w:hAnsi="Calibri" w:cs="Calibri"/>
          <w:color w:val="231F20"/>
          <w:sz w:val="24"/>
          <w:szCs w:val="24"/>
        </w:rPr>
        <w:t xml:space="preserve">experimental </w:t>
      </w:r>
      <w:r w:rsidRPr="00256CEA">
        <w:rPr>
          <w:rFonts w:ascii="Calibri" w:eastAsia="Calibri" w:hAnsi="Calibri" w:cs="Calibri"/>
          <w:color w:val="231F20"/>
          <w:sz w:val="24"/>
          <w:szCs w:val="24"/>
        </w:rPr>
        <w:t xml:space="preserve">rodents have shown that </w:t>
      </w:r>
      <w:r>
        <w:rPr>
          <w:rFonts w:ascii="Calibri" w:eastAsia="Calibri" w:hAnsi="Calibri" w:cs="Calibri"/>
          <w:color w:val="231F20"/>
          <w:sz w:val="24"/>
          <w:szCs w:val="24"/>
        </w:rPr>
        <w:t xml:space="preserve">disrupting the BBB or </w:t>
      </w:r>
      <w:r w:rsidRPr="00256CEA">
        <w:rPr>
          <w:rFonts w:ascii="Calibri" w:eastAsia="Calibri" w:hAnsi="Calibri" w:cs="Calibri"/>
          <w:color w:val="231F20"/>
          <w:sz w:val="24"/>
          <w:szCs w:val="24"/>
        </w:rPr>
        <w:t xml:space="preserve">exposure of brain cells to serum albumin </w:t>
      </w:r>
      <w:r>
        <w:rPr>
          <w:rFonts w:ascii="Calibri" w:eastAsia="Calibri" w:hAnsi="Calibri" w:cs="Calibri"/>
          <w:color w:val="231F20"/>
          <w:sz w:val="24"/>
          <w:szCs w:val="24"/>
        </w:rPr>
        <w:t>(</w:t>
      </w:r>
      <w:r w:rsidRPr="00256CEA">
        <w:rPr>
          <w:rFonts w:ascii="Calibri" w:eastAsia="Calibri" w:hAnsi="Calibri" w:cs="Calibri"/>
          <w:color w:val="231F20"/>
          <w:sz w:val="24"/>
          <w:szCs w:val="24"/>
        </w:rPr>
        <w:t xml:space="preserve">and </w:t>
      </w:r>
      <w:r>
        <w:rPr>
          <w:rFonts w:ascii="Calibri" w:eastAsia="Calibri" w:hAnsi="Calibri" w:cs="Calibri"/>
          <w:color w:val="231F20"/>
          <w:sz w:val="24"/>
          <w:szCs w:val="24"/>
        </w:rPr>
        <w:t xml:space="preserve">likely </w:t>
      </w:r>
      <w:r w:rsidRPr="00256CEA">
        <w:rPr>
          <w:rFonts w:ascii="Calibri" w:eastAsia="Calibri" w:hAnsi="Calibri" w:cs="Calibri"/>
          <w:color w:val="231F20"/>
          <w:sz w:val="24"/>
          <w:szCs w:val="24"/>
        </w:rPr>
        <w:t>other proteins</w:t>
      </w:r>
      <w:r>
        <w:rPr>
          <w:rFonts w:ascii="Calibri" w:eastAsia="Calibri" w:hAnsi="Calibri" w:cs="Calibri"/>
          <w:color w:val="231F20"/>
          <w:sz w:val="24"/>
          <w:szCs w:val="24"/>
        </w:rPr>
        <w:t>)</w:t>
      </w:r>
      <w:r w:rsidRPr="00256CEA">
        <w:rPr>
          <w:rFonts w:ascii="Calibri" w:eastAsia="Calibri" w:hAnsi="Calibri" w:cs="Calibri"/>
          <w:color w:val="231F20"/>
          <w:sz w:val="24"/>
          <w:szCs w:val="24"/>
        </w:rPr>
        <w:t xml:space="preserve"> lead to the activation of TGFβ signaling in astrocytes. This activation results in astrocyte </w:t>
      </w:r>
      <w:r>
        <w:rPr>
          <w:rFonts w:ascii="Calibri" w:eastAsia="Calibri" w:hAnsi="Calibri" w:cs="Calibri"/>
          <w:color w:val="231F20"/>
          <w:sz w:val="24"/>
          <w:szCs w:val="24"/>
        </w:rPr>
        <w:t xml:space="preserve">transformation that </w:t>
      </w:r>
      <w:proofErr w:type="gramStart"/>
      <w:r>
        <w:rPr>
          <w:rFonts w:ascii="Calibri" w:eastAsia="Calibri" w:hAnsi="Calibri" w:cs="Calibri"/>
          <w:color w:val="231F20"/>
          <w:sz w:val="24"/>
          <w:szCs w:val="24"/>
        </w:rPr>
        <w:t>fail</w:t>
      </w:r>
      <w:proofErr w:type="gramEnd"/>
      <w:r>
        <w:rPr>
          <w:rFonts w:ascii="Calibri" w:eastAsia="Calibri" w:hAnsi="Calibri" w:cs="Calibri"/>
          <w:color w:val="231F20"/>
          <w:sz w:val="24"/>
          <w:szCs w:val="24"/>
        </w:rPr>
        <w:t xml:space="preserve"> to maintain extracellular homeostasis, including the maintenance of </w:t>
      </w:r>
      <w:proofErr w:type="gramStart"/>
      <w:r>
        <w:rPr>
          <w:rFonts w:ascii="Calibri" w:eastAsia="Calibri" w:hAnsi="Calibri" w:cs="Calibri"/>
          <w:color w:val="231F20"/>
          <w:sz w:val="24"/>
          <w:szCs w:val="24"/>
        </w:rPr>
        <w:t>physiological  concentrations</w:t>
      </w:r>
      <w:proofErr w:type="gramEnd"/>
      <w:r>
        <w:rPr>
          <w:rFonts w:ascii="Calibri" w:eastAsia="Calibri" w:hAnsi="Calibri" w:cs="Calibri"/>
          <w:color w:val="231F20"/>
          <w:sz w:val="24"/>
          <w:szCs w:val="24"/>
        </w:rPr>
        <w:t xml:space="preserve"> of potassium and </w:t>
      </w:r>
      <w:proofErr w:type="spellStart"/>
      <w:r>
        <w:rPr>
          <w:rFonts w:ascii="Calibri" w:eastAsia="Calibri" w:hAnsi="Calibri" w:cs="Calibri"/>
          <w:color w:val="231F20"/>
          <w:sz w:val="24"/>
          <w:szCs w:val="24"/>
        </w:rPr>
        <w:t>glutamat</w:t>
      </w:r>
      <w:proofErr w:type="spellEnd"/>
      <w:r>
        <w:rPr>
          <w:rFonts w:ascii="Calibri" w:eastAsia="Calibri" w:hAnsi="Calibri" w:cs="Calibri"/>
          <w:color w:val="231F20"/>
          <w:sz w:val="24"/>
          <w:szCs w:val="24"/>
        </w:rPr>
        <w:t xml:space="preserve"> (David et al). In addition, transformed astrocytes are release inflammatory cytokines as part of </w:t>
      </w:r>
      <w:r w:rsidRPr="00256CEA">
        <w:rPr>
          <w:rFonts w:ascii="Calibri" w:eastAsia="Calibri" w:hAnsi="Calibri" w:cs="Calibri"/>
          <w:color w:val="231F20"/>
          <w:sz w:val="24"/>
          <w:szCs w:val="24"/>
        </w:rPr>
        <w:t xml:space="preserve">activation of the brain's innate immune </w:t>
      </w:r>
      <w:r w:rsidRPr="00256CEA">
        <w:rPr>
          <w:rFonts w:ascii="Calibri" w:eastAsia="Calibri" w:hAnsi="Calibri" w:cs="Calibri"/>
          <w:color w:val="231F20"/>
          <w:sz w:val="24"/>
          <w:szCs w:val="24"/>
        </w:rPr>
        <w:lastRenderedPageBreak/>
        <w:t>response</w:t>
      </w:r>
      <w:r>
        <w:rPr>
          <w:rFonts w:ascii="Calibri" w:eastAsia="Calibri" w:hAnsi="Calibri" w:cs="Calibri"/>
          <w:color w:val="231F20"/>
          <w:sz w:val="24"/>
          <w:szCs w:val="24"/>
        </w:rPr>
        <w:t>, followed by a</w:t>
      </w:r>
      <w:r w:rsidRPr="00256CEA">
        <w:rPr>
          <w:rFonts w:ascii="Calibri" w:eastAsia="Calibri" w:hAnsi="Calibri" w:cs="Calibri"/>
          <w:color w:val="231F20"/>
          <w:sz w:val="24"/>
          <w:szCs w:val="24"/>
        </w:rPr>
        <w:t>lterations in the extracellular matrix</w:t>
      </w:r>
      <w:r>
        <w:rPr>
          <w:rFonts w:ascii="Calibri" w:eastAsia="Calibri" w:hAnsi="Calibri" w:cs="Calibri"/>
          <w:color w:val="231F20"/>
          <w:sz w:val="24"/>
          <w:szCs w:val="24"/>
        </w:rPr>
        <w:t xml:space="preserve"> (</w:t>
      </w:r>
      <w:r w:rsidR="001934AF" w:rsidRPr="001934AF">
        <w:rPr>
          <w:rFonts w:ascii="Calibri" w:eastAsia="Calibri" w:hAnsi="Calibri" w:cs="Calibri"/>
          <w:color w:val="231F20"/>
          <w:sz w:val="24"/>
          <w:szCs w:val="24"/>
        </w:rPr>
        <w:t>Kim et al., 2016</w:t>
      </w:r>
      <w:r>
        <w:rPr>
          <w:rFonts w:ascii="Calibri" w:eastAsia="Calibri" w:hAnsi="Calibri" w:cs="Calibri"/>
          <w:color w:val="231F20"/>
          <w:sz w:val="24"/>
          <w:szCs w:val="24"/>
        </w:rPr>
        <w:t>)</w:t>
      </w:r>
      <w:r w:rsidRPr="00256CEA">
        <w:rPr>
          <w:rFonts w:ascii="Calibri" w:eastAsia="Calibri" w:hAnsi="Calibri" w:cs="Calibri"/>
          <w:color w:val="231F20"/>
          <w:sz w:val="24"/>
          <w:szCs w:val="24"/>
        </w:rPr>
        <w:t>, excitatory synaptogenesis</w:t>
      </w:r>
      <w:r>
        <w:rPr>
          <w:rFonts w:ascii="Calibri" w:eastAsia="Calibri" w:hAnsi="Calibri" w:cs="Calibri"/>
          <w:color w:val="231F20"/>
          <w:sz w:val="24"/>
          <w:szCs w:val="24"/>
        </w:rPr>
        <w:t xml:space="preserve"> (</w:t>
      </w:r>
      <w:r w:rsidR="001934AF" w:rsidRPr="001934AF">
        <w:rPr>
          <w:rFonts w:ascii="Calibri" w:eastAsia="Calibri" w:hAnsi="Calibri" w:cs="Calibri"/>
          <w:color w:val="231F20"/>
          <w:sz w:val="24"/>
          <w:szCs w:val="24"/>
        </w:rPr>
        <w:t>Weissberg et al., 2015</w:t>
      </w:r>
      <w:r>
        <w:rPr>
          <w:rFonts w:ascii="Calibri" w:eastAsia="Calibri" w:hAnsi="Calibri" w:cs="Calibri"/>
          <w:color w:val="231F20"/>
          <w:sz w:val="24"/>
          <w:szCs w:val="24"/>
        </w:rPr>
        <w:t>)</w:t>
      </w:r>
      <w:r w:rsidRPr="00256CEA">
        <w:rPr>
          <w:rFonts w:ascii="Calibri" w:eastAsia="Calibri" w:hAnsi="Calibri" w:cs="Calibri"/>
          <w:color w:val="231F20"/>
          <w:sz w:val="24"/>
          <w:szCs w:val="24"/>
        </w:rPr>
        <w:t>, pathological plasticity</w:t>
      </w:r>
      <w:r>
        <w:rPr>
          <w:rFonts w:ascii="Calibri" w:eastAsia="Calibri" w:hAnsi="Calibri" w:cs="Calibri"/>
          <w:color w:val="231F20"/>
          <w:sz w:val="24"/>
          <w:szCs w:val="24"/>
        </w:rPr>
        <w:t xml:space="preserve"> (</w:t>
      </w:r>
      <w:r w:rsidR="001934AF" w:rsidRPr="001934AF">
        <w:rPr>
          <w:rFonts w:ascii="Calibri" w:eastAsia="Calibri" w:hAnsi="Calibri" w:cs="Calibri"/>
          <w:color w:val="231F20"/>
          <w:sz w:val="24"/>
          <w:szCs w:val="24"/>
        </w:rPr>
        <w:t>Salar et al., 2016</w:t>
      </w:r>
      <w:r>
        <w:rPr>
          <w:rFonts w:ascii="Calibri" w:eastAsia="Calibri" w:hAnsi="Calibri" w:cs="Calibri"/>
          <w:color w:val="231F20"/>
          <w:sz w:val="24"/>
          <w:szCs w:val="24"/>
        </w:rPr>
        <w:t>)</w:t>
      </w:r>
      <w:r w:rsidRPr="00256CEA">
        <w:rPr>
          <w:rFonts w:ascii="Calibri" w:eastAsia="Calibri" w:hAnsi="Calibri" w:cs="Calibri"/>
          <w:color w:val="231F20"/>
          <w:sz w:val="24"/>
          <w:szCs w:val="24"/>
        </w:rPr>
        <w:t>, and delayed neurodegeneration</w:t>
      </w:r>
      <w:r>
        <w:rPr>
          <w:rFonts w:ascii="Calibri" w:eastAsia="Calibri" w:hAnsi="Calibri" w:cs="Calibri"/>
          <w:color w:val="231F20"/>
          <w:sz w:val="24"/>
          <w:szCs w:val="24"/>
        </w:rPr>
        <w:t xml:space="preserve"> (</w:t>
      </w:r>
      <w:r w:rsidR="001934AF" w:rsidRPr="001934AF">
        <w:rPr>
          <w:rFonts w:ascii="Calibri" w:eastAsia="Calibri" w:hAnsi="Calibri" w:cs="Calibri"/>
          <w:color w:val="231F20"/>
          <w:sz w:val="24"/>
          <w:szCs w:val="24"/>
        </w:rPr>
        <w:t>Tomkins et al., 2007</w:t>
      </w:r>
      <w:r>
        <w:rPr>
          <w:rFonts w:ascii="Calibri" w:eastAsia="Calibri" w:hAnsi="Calibri" w:cs="Calibri"/>
          <w:color w:val="231F20"/>
          <w:sz w:val="24"/>
          <w:szCs w:val="24"/>
        </w:rPr>
        <w:t>)</w:t>
      </w:r>
      <w:r w:rsidRPr="00256CEA">
        <w:rPr>
          <w:rFonts w:ascii="Calibri" w:eastAsia="Calibri" w:hAnsi="Calibri" w:cs="Calibri"/>
          <w:color w:val="231F20"/>
          <w:sz w:val="24"/>
          <w:szCs w:val="24"/>
        </w:rPr>
        <w:t>. These cascading effects ultimately lead to dysfunction of the local neural network</w:t>
      </w:r>
      <w:r>
        <w:rPr>
          <w:rFonts w:ascii="Calibri" w:eastAsia="Calibri" w:hAnsi="Calibri" w:cs="Calibri"/>
          <w:color w:val="231F20"/>
          <w:sz w:val="24"/>
          <w:szCs w:val="24"/>
        </w:rPr>
        <w:t xml:space="preserve"> </w:t>
      </w:r>
      <w:r w:rsidRPr="00256CEA">
        <w:rPr>
          <w:rFonts w:ascii="Calibri" w:eastAsia="Calibri" w:hAnsi="Calibri" w:cs="Calibri"/>
          <w:color w:val="231F20"/>
          <w:sz w:val="24"/>
          <w:szCs w:val="24"/>
        </w:rPr>
        <w:t>and the occurrence of spontaneous seizures</w:t>
      </w:r>
      <w:r>
        <w:rPr>
          <w:rFonts w:ascii="Calibri" w:eastAsia="Calibri" w:hAnsi="Calibri" w:cs="Calibri"/>
          <w:color w:val="231F20"/>
          <w:sz w:val="24"/>
          <w:szCs w:val="24"/>
        </w:rPr>
        <w:t xml:space="preserve"> as well as drug resistance when BBBD persists (</w:t>
      </w:r>
      <w:r w:rsidR="001934AF" w:rsidRPr="001934AF">
        <w:rPr>
          <w:rFonts w:ascii="Calibri" w:eastAsia="Calibri" w:hAnsi="Calibri" w:cs="Calibri"/>
          <w:color w:val="231F20"/>
          <w:sz w:val="24"/>
          <w:szCs w:val="24"/>
        </w:rPr>
        <w:t>Salar et al., 2016</w:t>
      </w:r>
      <w:r>
        <w:rPr>
          <w:rFonts w:ascii="Calibri" w:eastAsia="Calibri" w:hAnsi="Calibri" w:cs="Calibri"/>
          <w:color w:val="231F20"/>
          <w:sz w:val="24"/>
          <w:szCs w:val="24"/>
        </w:rPr>
        <w:t>)</w:t>
      </w:r>
      <w:r w:rsidRPr="00256CEA">
        <w:rPr>
          <w:rFonts w:ascii="Calibri" w:eastAsia="Calibri" w:hAnsi="Calibri" w:cs="Calibri"/>
          <w:color w:val="231F20"/>
          <w:sz w:val="24"/>
          <w:szCs w:val="24"/>
        </w:rPr>
        <w:t xml:space="preserve">. </w:t>
      </w:r>
    </w:p>
    <w:p w14:paraId="7AAD3FF3" w14:textId="27AAC400" w:rsidR="00C15726" w:rsidRDefault="00256CEA" w:rsidP="00906A6A">
      <w:pPr>
        <w:keepNext/>
        <w:spacing w:before="240" w:after="240" w:line="360" w:lineRule="auto"/>
        <w:rPr>
          <w:rFonts w:ascii="Calibri" w:eastAsia="Calibri" w:hAnsi="Calibri" w:cs="Calibri"/>
          <w:sz w:val="24"/>
          <w:szCs w:val="24"/>
        </w:rPr>
      </w:pPr>
      <w:r>
        <w:rPr>
          <w:rFonts w:ascii="Calibri" w:eastAsia="Calibri" w:hAnsi="Calibri" w:cs="Calibri"/>
          <w:color w:val="231F20"/>
          <w:sz w:val="24"/>
          <w:szCs w:val="24"/>
        </w:rPr>
        <w:t xml:space="preserve">Such role of BBBD in drug-resistance epilepsy has been supported by neuropathological studies showing serum proteins (including albumin), phosphorylated SMAD2 in astrocytes (due to TGF signaling) and neuroinflammation in tissue resected from patients with drug-resistance epilepsy (PWE). In addition, </w:t>
      </w:r>
      <w:proofErr w:type="gramStart"/>
      <w:r>
        <w:rPr>
          <w:rFonts w:ascii="Calibri" w:eastAsia="Calibri" w:hAnsi="Calibri" w:cs="Calibri"/>
          <w:color w:val="231F20"/>
          <w:sz w:val="24"/>
          <w:szCs w:val="24"/>
        </w:rPr>
        <w:t>seizure-induced</w:t>
      </w:r>
      <w:proofErr w:type="gramEnd"/>
      <w:r>
        <w:rPr>
          <w:rFonts w:ascii="Calibri" w:eastAsia="Calibri" w:hAnsi="Calibri" w:cs="Calibri"/>
          <w:color w:val="231F20"/>
          <w:sz w:val="24"/>
          <w:szCs w:val="24"/>
        </w:rPr>
        <w:t xml:space="preserve"> BBBD has been shown in PWE when scanned up to 180min following a </w:t>
      </w:r>
      <w:proofErr w:type="spellStart"/>
      <w:r>
        <w:rPr>
          <w:rFonts w:ascii="Calibri" w:eastAsia="Calibri" w:hAnsi="Calibri" w:cs="Calibri"/>
          <w:color w:val="231F20"/>
          <w:sz w:val="24"/>
          <w:szCs w:val="24"/>
        </w:rPr>
        <w:t>seiure</w:t>
      </w:r>
      <w:proofErr w:type="spellEnd"/>
      <w:r>
        <w:rPr>
          <w:rFonts w:ascii="Calibri" w:eastAsia="Calibri" w:hAnsi="Calibri" w:cs="Calibri"/>
          <w:color w:val="231F20"/>
          <w:sz w:val="24"/>
          <w:szCs w:val="24"/>
        </w:rPr>
        <w:t xml:space="preserve">. However, no in-vivo human studies could confirm inter-ictal BBBD and its relation to the seizure onset zone.  In recent years, dynamic contrast-enhanced MRI (DCE-MRI) has become the most common approach to quantify the extent and localization of BBBD in human patients </w:t>
      </w:r>
      <w:hyperlink r:id="rId13">
        <w:r>
          <w:rPr>
            <w:rFonts w:ascii="Calibri" w:eastAsia="Calibri" w:hAnsi="Calibri" w:cs="Calibri"/>
            <w:color w:val="000000"/>
            <w:sz w:val="24"/>
            <w:szCs w:val="24"/>
          </w:rPr>
          <w:t>(Weissberg et al., 2014)</w:t>
        </w:r>
      </w:hyperlink>
      <w:r>
        <w:rPr>
          <w:rFonts w:ascii="Calibri" w:eastAsia="Calibri" w:hAnsi="Calibri" w:cs="Calibri"/>
          <w:color w:val="231F20"/>
          <w:sz w:val="24"/>
          <w:szCs w:val="24"/>
        </w:rPr>
        <w:t xml:space="preserve">.. The Veksler linear model has been shown to allow the detection of a </w:t>
      </w:r>
      <w:r>
        <w:rPr>
          <w:rFonts w:ascii="Calibri" w:eastAsia="Calibri" w:hAnsi="Calibri" w:cs="Calibri"/>
          <w:i/>
          <w:color w:val="231F20"/>
          <w:sz w:val="24"/>
          <w:szCs w:val="24"/>
        </w:rPr>
        <w:t>slow</w:t>
      </w:r>
      <w:r>
        <w:rPr>
          <w:rFonts w:ascii="Calibri" w:eastAsia="Calibri" w:hAnsi="Calibri" w:cs="Calibri"/>
          <w:color w:val="231F20"/>
          <w:sz w:val="24"/>
          <w:szCs w:val="24"/>
        </w:rPr>
        <w:t xml:space="preserve"> (more subtle) BBB leakage (measured ~6-20 min after contrast injection)</w:t>
      </w:r>
      <w:r w:rsidR="001934AF">
        <w:rPr>
          <w:rFonts w:ascii="Calibri" w:eastAsia="Calibri" w:hAnsi="Calibri" w:cs="Calibri"/>
          <w:color w:val="231F20"/>
          <w:sz w:val="24"/>
          <w:szCs w:val="24"/>
        </w:rPr>
        <w:t xml:space="preserve"> </w:t>
      </w:r>
      <w:hyperlink r:id="rId14">
        <w:r>
          <w:rPr>
            <w:rFonts w:ascii="Calibri" w:eastAsia="Calibri" w:hAnsi="Calibri" w:cs="Calibri"/>
            <w:color w:val="000000"/>
            <w:sz w:val="24"/>
            <w:szCs w:val="24"/>
          </w:rPr>
          <w:t>(</w:t>
        </w:r>
        <w:proofErr w:type="spellStart"/>
        <w:r>
          <w:rPr>
            <w:rFonts w:ascii="Calibri" w:eastAsia="Calibri" w:hAnsi="Calibri" w:cs="Calibri"/>
            <w:color w:val="000000"/>
            <w:sz w:val="24"/>
            <w:szCs w:val="24"/>
          </w:rPr>
          <w:t>Lublinsky</w:t>
        </w:r>
        <w:proofErr w:type="spellEnd"/>
        <w:r>
          <w:rPr>
            <w:rFonts w:ascii="Calibri" w:eastAsia="Calibri" w:hAnsi="Calibri" w:cs="Calibri"/>
            <w:color w:val="000000"/>
            <w:sz w:val="24"/>
            <w:szCs w:val="24"/>
          </w:rPr>
          <w:t xml:space="preserve"> et al., 2019; Merali et al., 2017; </w:t>
        </w:r>
        <w:proofErr w:type="spellStart"/>
        <w:r>
          <w:rPr>
            <w:rFonts w:ascii="Calibri" w:eastAsia="Calibri" w:hAnsi="Calibri" w:cs="Calibri"/>
            <w:color w:val="000000"/>
            <w:sz w:val="24"/>
            <w:szCs w:val="24"/>
          </w:rPr>
          <w:t>Rüber</w:t>
        </w:r>
        <w:proofErr w:type="spellEnd"/>
        <w:r>
          <w:rPr>
            <w:rFonts w:ascii="Calibri" w:eastAsia="Calibri" w:hAnsi="Calibri" w:cs="Calibri"/>
            <w:color w:val="000000"/>
            <w:sz w:val="24"/>
            <w:szCs w:val="24"/>
          </w:rPr>
          <w:t xml:space="preserve"> et al., 2018; Veksler et al., 2020; </w:t>
        </w:r>
        <w:proofErr w:type="spellStart"/>
        <w:r>
          <w:rPr>
            <w:rFonts w:ascii="Calibri" w:eastAsia="Calibri" w:hAnsi="Calibri" w:cs="Calibri"/>
            <w:color w:val="000000"/>
            <w:sz w:val="24"/>
            <w:szCs w:val="24"/>
          </w:rPr>
          <w:t>Villringer</w:t>
        </w:r>
        <w:proofErr w:type="spellEnd"/>
        <w:r>
          <w:rPr>
            <w:rFonts w:ascii="Calibri" w:eastAsia="Calibri" w:hAnsi="Calibri" w:cs="Calibri"/>
            <w:color w:val="000000"/>
            <w:sz w:val="24"/>
            <w:szCs w:val="24"/>
          </w:rPr>
          <w:t xml:space="preserve"> et al., 2017)</w:t>
        </w:r>
      </w:hyperlink>
      <w:r>
        <w:rPr>
          <w:rFonts w:ascii="Calibri" w:eastAsia="Calibri" w:hAnsi="Calibri" w:cs="Calibri"/>
          <w:color w:val="231F20"/>
          <w:sz w:val="24"/>
          <w:szCs w:val="24"/>
        </w:rPr>
        <w:t xml:space="preserve">. Pre-clinical and clinical studies confirmed that such subtle BBBD can be quantitatively measured under different brain pathologies and experimental models, and have suggested that it represents an increase in trans-cellular leakage through the compromised barrier </w:t>
      </w:r>
      <w:hyperlink r:id="rId15">
        <w:r>
          <w:rPr>
            <w:rFonts w:ascii="Calibri" w:eastAsia="Calibri" w:hAnsi="Calibri" w:cs="Calibri"/>
            <w:color w:val="000000"/>
            <w:sz w:val="24"/>
            <w:szCs w:val="24"/>
          </w:rPr>
          <w:t xml:space="preserve">(Bar-Klein et al., 2017; </w:t>
        </w:r>
        <w:proofErr w:type="spellStart"/>
        <w:r>
          <w:rPr>
            <w:rFonts w:ascii="Calibri" w:eastAsia="Calibri" w:hAnsi="Calibri" w:cs="Calibri"/>
            <w:color w:val="000000"/>
            <w:sz w:val="24"/>
            <w:szCs w:val="24"/>
          </w:rPr>
          <w:t>Kamintsky</w:t>
        </w:r>
        <w:proofErr w:type="spellEnd"/>
        <w:r>
          <w:rPr>
            <w:rFonts w:ascii="Calibri" w:eastAsia="Calibri" w:hAnsi="Calibri" w:cs="Calibri"/>
            <w:color w:val="000000"/>
            <w:sz w:val="24"/>
            <w:szCs w:val="24"/>
          </w:rPr>
          <w:t xml:space="preserve">, Beyea, et al., 2020; </w:t>
        </w:r>
        <w:proofErr w:type="spellStart"/>
        <w:r>
          <w:rPr>
            <w:rFonts w:ascii="Calibri" w:eastAsia="Calibri" w:hAnsi="Calibri" w:cs="Calibri"/>
            <w:color w:val="000000"/>
            <w:sz w:val="24"/>
            <w:szCs w:val="24"/>
          </w:rPr>
          <w:t>Kamintsky</w:t>
        </w:r>
        <w:proofErr w:type="spellEnd"/>
        <w:r>
          <w:rPr>
            <w:rFonts w:ascii="Calibri" w:eastAsia="Calibri" w:hAnsi="Calibri" w:cs="Calibri"/>
            <w:color w:val="000000"/>
            <w:sz w:val="24"/>
            <w:szCs w:val="24"/>
          </w:rPr>
          <w:t xml:space="preserve">, Cairns, et al., 2020; Serlin et al., 2019; </w:t>
        </w:r>
        <w:proofErr w:type="spellStart"/>
        <w:r>
          <w:rPr>
            <w:rFonts w:ascii="Calibri" w:eastAsia="Calibri" w:hAnsi="Calibri" w:cs="Calibri"/>
            <w:color w:val="000000"/>
            <w:sz w:val="24"/>
            <w:szCs w:val="24"/>
          </w:rPr>
          <w:t>Vazana</w:t>
        </w:r>
        <w:proofErr w:type="spellEnd"/>
        <w:r>
          <w:rPr>
            <w:rFonts w:ascii="Calibri" w:eastAsia="Calibri" w:hAnsi="Calibri" w:cs="Calibri"/>
            <w:color w:val="000000"/>
            <w:sz w:val="24"/>
            <w:szCs w:val="24"/>
          </w:rPr>
          <w:t xml:space="preserve"> et al., 2016; Weissberg et al., 2014)</w:t>
        </w:r>
      </w:hyperlink>
      <w:r>
        <w:rPr>
          <w:rFonts w:ascii="Calibri" w:eastAsia="Calibri" w:hAnsi="Calibri" w:cs="Calibri"/>
          <w:color w:val="000000"/>
          <w:sz w:val="24"/>
          <w:szCs w:val="24"/>
        </w:rPr>
        <w:t xml:space="preserve">, </w:t>
      </w:r>
      <w:r w:rsidR="001934AF">
        <w:rPr>
          <w:rFonts w:ascii="Calibri" w:eastAsia="Calibri" w:hAnsi="Calibri" w:cs="Calibri"/>
          <w:color w:val="000000"/>
          <w:sz w:val="24"/>
          <w:szCs w:val="24"/>
        </w:rPr>
        <w:t>although</w:t>
      </w:r>
      <w:r>
        <w:rPr>
          <w:rFonts w:ascii="Calibri" w:eastAsia="Calibri" w:hAnsi="Calibri" w:cs="Calibri"/>
          <w:color w:val="000000"/>
          <w:sz w:val="24"/>
          <w:szCs w:val="24"/>
        </w:rPr>
        <w:t xml:space="preserve"> the role of tight junction down-regulation has also been suggested </w:t>
      </w:r>
      <w:r w:rsidRPr="001934AF">
        <w:rPr>
          <w:rFonts w:ascii="Calibri" w:eastAsia="Calibri" w:hAnsi="Calibri" w:cs="Calibri"/>
          <w:i/>
          <w:iCs/>
          <w:color w:val="000000"/>
          <w:sz w:val="24"/>
          <w:szCs w:val="24"/>
          <w:u w:val="single"/>
        </w:rPr>
        <w:t>(Cambell Nature Comm paper)</w:t>
      </w:r>
      <w:r w:rsidRPr="001934AF">
        <w:rPr>
          <w:rFonts w:ascii="Calibri" w:eastAsia="Calibri" w:hAnsi="Calibri" w:cs="Calibri"/>
          <w:i/>
          <w:iCs/>
          <w:color w:val="231F20"/>
          <w:sz w:val="24"/>
          <w:szCs w:val="24"/>
          <w:u w:val="single"/>
        </w:rPr>
        <w:t>.</w:t>
      </w:r>
      <w:r>
        <w:rPr>
          <w:rFonts w:ascii="Calibri" w:eastAsia="Calibri" w:hAnsi="Calibri" w:cs="Calibri"/>
          <w:sz w:val="24"/>
          <w:szCs w:val="24"/>
        </w:rPr>
        <w:t xml:space="preserve"> Studies in canines with idiopathic epilepsy (IE) further showed prominent BBBD, </w:t>
      </w:r>
      <w:proofErr w:type="spellStart"/>
      <w:r>
        <w:rPr>
          <w:rFonts w:ascii="Calibri" w:eastAsia="Calibri" w:hAnsi="Calibri" w:cs="Calibri"/>
          <w:sz w:val="24"/>
          <w:szCs w:val="24"/>
        </w:rPr>
        <w:t>espeically</w:t>
      </w:r>
      <w:proofErr w:type="spellEnd"/>
      <w:r>
        <w:rPr>
          <w:rFonts w:ascii="Calibri" w:eastAsia="Calibri" w:hAnsi="Calibri" w:cs="Calibri"/>
          <w:sz w:val="24"/>
          <w:szCs w:val="24"/>
        </w:rPr>
        <w:t xml:space="preserve"> in temporal brain regions compared with healthy dogs </w:t>
      </w:r>
      <w:hyperlink r:id="rId16">
        <w:r>
          <w:rPr>
            <w:rFonts w:ascii="Calibri" w:eastAsia="Calibri" w:hAnsi="Calibri" w:cs="Calibri"/>
            <w:color w:val="000000"/>
            <w:sz w:val="24"/>
            <w:szCs w:val="24"/>
          </w:rPr>
          <w:t>(Hanael et al., 2019)</w:t>
        </w:r>
      </w:hyperlink>
      <w:r>
        <w:rPr>
          <w:rFonts w:ascii="Calibri" w:eastAsia="Calibri" w:hAnsi="Calibri" w:cs="Calibri"/>
          <w:sz w:val="24"/>
          <w:szCs w:val="24"/>
        </w:rPr>
        <w:t xml:space="preserve">. We therefore tested the role of DCE-MRI in the </w:t>
      </w:r>
      <w:r>
        <w:rPr>
          <w:rFonts w:ascii="Calibri" w:eastAsia="Calibri" w:hAnsi="Calibri" w:cs="Calibri"/>
          <w:sz w:val="24"/>
          <w:szCs w:val="24"/>
        </w:rPr>
        <w:lastRenderedPageBreak/>
        <w:t xml:space="preserve">identification of brain regions with BBBD in PWE in four different epilepsy centers using a similar protocol and centered blinded analysis. </w:t>
      </w:r>
    </w:p>
    <w:p w14:paraId="637B4DC7" w14:textId="77777777" w:rsidR="00C15726" w:rsidRDefault="00C15726">
      <w:pPr>
        <w:keepNext/>
        <w:spacing w:line="360" w:lineRule="auto"/>
        <w:rPr>
          <w:rFonts w:ascii="Calibri" w:eastAsia="Calibri" w:hAnsi="Calibri" w:cs="Calibri"/>
          <w:b/>
          <w:color w:val="231F20"/>
          <w:sz w:val="24"/>
          <w:szCs w:val="24"/>
        </w:rPr>
      </w:pPr>
    </w:p>
    <w:p w14:paraId="0C63B8EB" w14:textId="77777777" w:rsidR="00C15726" w:rsidRDefault="00000000">
      <w:pPr>
        <w:keepNext/>
        <w:spacing w:line="360" w:lineRule="auto"/>
        <w:rPr>
          <w:rFonts w:ascii="Calibri" w:eastAsia="Calibri" w:hAnsi="Calibri" w:cs="Calibri"/>
          <w:b/>
          <w:color w:val="231F20"/>
          <w:sz w:val="24"/>
          <w:szCs w:val="24"/>
        </w:rPr>
      </w:pPr>
      <w:r>
        <w:rPr>
          <w:rFonts w:ascii="Calibri" w:eastAsia="Calibri" w:hAnsi="Calibri" w:cs="Calibri"/>
          <w:b/>
          <w:color w:val="231F20"/>
          <w:sz w:val="24"/>
          <w:szCs w:val="24"/>
        </w:rPr>
        <w:t xml:space="preserve">Materials and methods </w:t>
      </w:r>
    </w:p>
    <w:p w14:paraId="68B9B8E1" w14:textId="77777777" w:rsidR="00C15726" w:rsidRDefault="00000000">
      <w:pPr>
        <w:keepNext/>
        <w:spacing w:line="360" w:lineRule="auto"/>
        <w:rPr>
          <w:rFonts w:ascii="Calibri" w:eastAsia="Calibri" w:hAnsi="Calibri" w:cs="Calibri"/>
          <w:b/>
          <w:color w:val="231F20"/>
          <w:sz w:val="24"/>
          <w:szCs w:val="24"/>
        </w:rPr>
      </w:pPr>
      <w:r>
        <w:rPr>
          <w:rFonts w:ascii="Calibri" w:eastAsia="Calibri" w:hAnsi="Calibri" w:cs="Calibri"/>
          <w:b/>
          <w:color w:val="231F20"/>
          <w:sz w:val="24"/>
          <w:szCs w:val="24"/>
        </w:rPr>
        <w:t xml:space="preserve">Human subjects </w:t>
      </w:r>
    </w:p>
    <w:p w14:paraId="37F681B4" w14:textId="6C48FF51" w:rsidR="00C15726" w:rsidRDefault="00256CEA">
      <w:pPr>
        <w:keepNext/>
        <w:spacing w:line="360" w:lineRule="auto"/>
        <w:rPr>
          <w:rFonts w:ascii="Calibri" w:eastAsia="Calibri" w:hAnsi="Calibri" w:cs="Calibri"/>
          <w:color w:val="231F20"/>
          <w:sz w:val="24"/>
          <w:szCs w:val="24"/>
        </w:rPr>
      </w:pPr>
      <w:r>
        <w:rPr>
          <w:rFonts w:ascii="Calibri" w:eastAsia="Calibri" w:hAnsi="Calibri" w:cs="Calibri"/>
          <w:color w:val="231F20"/>
          <w:sz w:val="24"/>
          <w:szCs w:val="24"/>
        </w:rPr>
        <w:t>The study was approved by the Ethics Committee of Soroka Medical Center, Beer Sheva, Israel</w:t>
      </w:r>
      <w:r w:rsidR="00490148">
        <w:rPr>
          <w:rFonts w:ascii="Calibri" w:eastAsia="Calibri" w:hAnsi="Calibri" w:cs="Calibri"/>
          <w:color w:val="231F20"/>
          <w:sz w:val="24"/>
          <w:szCs w:val="24"/>
        </w:rPr>
        <w:t xml:space="preserve"> (SUMC)</w:t>
      </w:r>
      <w:r>
        <w:rPr>
          <w:rFonts w:ascii="Calibri" w:eastAsia="Calibri" w:hAnsi="Calibri" w:cs="Calibri"/>
          <w:color w:val="231F20"/>
          <w:sz w:val="24"/>
          <w:szCs w:val="24"/>
        </w:rPr>
        <w:t xml:space="preserve">, Beilinson, Dublin, UK, Dalhousie. </w:t>
      </w:r>
      <w:ins w:id="2" w:author="אלון פרידמן" w:date="2023-12-29T16:15:00Z">
        <w:r w:rsidR="00490148">
          <w:rPr>
            <w:rFonts w:ascii="Calibri" w:eastAsia="Calibri" w:hAnsi="Calibri" w:cs="Calibri"/>
            <w:color w:val="231F20"/>
            <w:sz w:val="24"/>
            <w:szCs w:val="24"/>
          </w:rPr>
          <w:t xml:space="preserve">ADD THE CENTERS FULL NAME AND SHORT CUTS HERE…. </w:t>
        </w:r>
      </w:ins>
      <w:r>
        <w:rPr>
          <w:rFonts w:ascii="Calibri" w:eastAsia="Calibri" w:hAnsi="Calibri" w:cs="Calibri"/>
          <w:color w:val="231F20"/>
          <w:sz w:val="24"/>
          <w:szCs w:val="24"/>
        </w:rPr>
        <w:t>Written informed consent was obtained from all participants. The study was performed in accordance with the Declaration of Helsinki and its later amendments or comparable ethical standards.</w:t>
      </w:r>
    </w:p>
    <w:p w14:paraId="06DABACC" w14:textId="77777777" w:rsidR="00C15726" w:rsidRDefault="00C15726">
      <w:pPr>
        <w:keepNext/>
        <w:spacing w:line="360" w:lineRule="auto"/>
        <w:rPr>
          <w:rFonts w:ascii="Calibri" w:eastAsia="Calibri" w:hAnsi="Calibri" w:cs="Calibri"/>
          <w:color w:val="231F20"/>
          <w:sz w:val="24"/>
          <w:szCs w:val="24"/>
        </w:rPr>
      </w:pPr>
    </w:p>
    <w:p w14:paraId="103CE6E0" w14:textId="77777777" w:rsidR="00C15726" w:rsidRDefault="00000000">
      <w:pPr>
        <w:keepNext/>
        <w:spacing w:after="160" w:line="360" w:lineRule="auto"/>
        <w:rPr>
          <w:rFonts w:ascii="Calibri" w:eastAsia="Calibri" w:hAnsi="Calibri" w:cs="Calibri"/>
          <w:b/>
          <w:color w:val="231F20"/>
          <w:sz w:val="24"/>
          <w:szCs w:val="24"/>
        </w:rPr>
      </w:pPr>
      <w:r>
        <w:rPr>
          <w:rFonts w:ascii="Calibri" w:eastAsia="Calibri" w:hAnsi="Calibri" w:cs="Calibri"/>
          <w:b/>
          <w:color w:val="231F20"/>
          <w:sz w:val="24"/>
          <w:szCs w:val="24"/>
        </w:rPr>
        <w:t>Healthy Participants</w:t>
      </w:r>
    </w:p>
    <w:p w14:paraId="27C9F158" w14:textId="55D164C0" w:rsidR="00C15726" w:rsidRDefault="00256CEA" w:rsidP="00256CEA">
      <w:pPr>
        <w:keepNext/>
        <w:spacing w:before="240" w:after="240" w:line="360" w:lineRule="auto"/>
        <w:rPr>
          <w:rFonts w:ascii="Calibri" w:eastAsia="Calibri" w:hAnsi="Calibri" w:cs="Calibri"/>
          <w:b/>
          <w:color w:val="231F20"/>
          <w:sz w:val="24"/>
          <w:szCs w:val="24"/>
        </w:rPr>
      </w:pPr>
      <w:r>
        <w:rPr>
          <w:rFonts w:ascii="Calibri" w:eastAsia="Calibri" w:hAnsi="Calibri" w:cs="Calibri"/>
          <w:color w:val="231F20"/>
          <w:sz w:val="24"/>
          <w:szCs w:val="24"/>
        </w:rPr>
        <w:t>We included 58 volunteers who were recruited as healthy controls</w:t>
      </w:r>
      <w:r w:rsidR="00EF53DD">
        <w:rPr>
          <w:rFonts w:ascii="Calibri" w:eastAsia="Calibri" w:hAnsi="Calibri" w:cs="Calibri"/>
          <w:color w:val="231F20"/>
          <w:sz w:val="24"/>
          <w:szCs w:val="24"/>
        </w:rPr>
        <w:t xml:space="preserve"> (mean age = 28.94 ± 5.08, 48.28% male)</w:t>
      </w:r>
      <w:r>
        <w:rPr>
          <w:rFonts w:ascii="Calibri" w:eastAsia="Calibri" w:hAnsi="Calibri" w:cs="Calibri"/>
          <w:color w:val="231F20"/>
          <w:sz w:val="24"/>
          <w:szCs w:val="24"/>
        </w:rPr>
        <w:t xml:space="preserve">.  Among them 43 were scanned in </w:t>
      </w:r>
      <w:proofErr w:type="gramStart"/>
      <w:r w:rsidR="00490148">
        <w:rPr>
          <w:rFonts w:ascii="Calibri" w:eastAsia="Calibri" w:hAnsi="Calibri" w:cs="Calibri"/>
          <w:color w:val="231F20"/>
          <w:sz w:val="24"/>
          <w:szCs w:val="24"/>
        </w:rPr>
        <w:t>SUMC</w:t>
      </w:r>
      <w:r>
        <w:rPr>
          <w:rFonts w:ascii="Calibri" w:eastAsia="Calibri" w:hAnsi="Calibri" w:cs="Calibri"/>
          <w:color w:val="231F20"/>
          <w:sz w:val="24"/>
          <w:szCs w:val="24"/>
        </w:rPr>
        <w:t xml:space="preserve"> ,</w:t>
      </w:r>
      <w:proofErr w:type="gramEnd"/>
      <w:r>
        <w:rPr>
          <w:rFonts w:ascii="Calibri" w:eastAsia="Calibri" w:hAnsi="Calibri" w:cs="Calibri"/>
          <w:color w:val="231F20"/>
          <w:sz w:val="24"/>
          <w:szCs w:val="24"/>
        </w:rPr>
        <w:t xml:space="preserve"> 8 were scanned in </w:t>
      </w:r>
      <w:proofErr w:type="spellStart"/>
      <w:r>
        <w:rPr>
          <w:rFonts w:ascii="Calibri" w:eastAsia="Calibri" w:hAnsi="Calibri" w:cs="Calibri"/>
          <w:color w:val="231F20"/>
          <w:sz w:val="24"/>
          <w:szCs w:val="24"/>
        </w:rPr>
        <w:t>Dalhosuie</w:t>
      </w:r>
      <w:proofErr w:type="spellEnd"/>
      <w:r>
        <w:rPr>
          <w:rFonts w:ascii="Calibri" w:eastAsia="Calibri" w:hAnsi="Calibri" w:cs="Calibri"/>
          <w:color w:val="231F20"/>
          <w:sz w:val="24"/>
          <w:szCs w:val="24"/>
        </w:rPr>
        <w:t xml:space="preserve"> University (Halifax First Seizure Clinic, HFSC) and 7 were scanned in National Hospital for Neurology and Neurosurgery and Chalfont Centre for Epilepsy (London, CCE). Inclusion criteria encompassed individuals aged 18 to 90 years, </w:t>
      </w:r>
      <w:proofErr w:type="gramStart"/>
      <w:r>
        <w:rPr>
          <w:rFonts w:ascii="Calibri" w:eastAsia="Calibri" w:hAnsi="Calibri" w:cs="Calibri"/>
          <w:color w:val="231F20"/>
          <w:sz w:val="24"/>
          <w:szCs w:val="24"/>
        </w:rPr>
        <w:t>with  no</w:t>
      </w:r>
      <w:proofErr w:type="gramEnd"/>
      <w:r>
        <w:rPr>
          <w:rFonts w:ascii="Calibri" w:eastAsia="Calibri" w:hAnsi="Calibri" w:cs="Calibri"/>
          <w:color w:val="231F20"/>
          <w:sz w:val="24"/>
          <w:szCs w:val="24"/>
        </w:rPr>
        <w:t xml:space="preserve"> known illness or history of a neurological or psychiatric disorder, and normal kidney functions in a recent blood test (&lt; 3 months prior to scanning). Exclusion criteria included individuals with contraindications for an MRI scan.</w:t>
      </w:r>
    </w:p>
    <w:p w14:paraId="093C8AE6" w14:textId="77777777" w:rsidR="00C15726" w:rsidRDefault="00000000">
      <w:pPr>
        <w:keepNext/>
        <w:spacing w:line="360" w:lineRule="auto"/>
        <w:rPr>
          <w:rFonts w:ascii="Calibri" w:eastAsia="Calibri" w:hAnsi="Calibri" w:cs="Calibri"/>
          <w:b/>
          <w:color w:val="231F20"/>
          <w:sz w:val="24"/>
          <w:szCs w:val="24"/>
        </w:rPr>
      </w:pPr>
      <w:r>
        <w:rPr>
          <w:rFonts w:ascii="Calibri" w:eastAsia="Calibri" w:hAnsi="Calibri" w:cs="Calibri"/>
          <w:b/>
          <w:color w:val="231F20"/>
          <w:sz w:val="24"/>
          <w:szCs w:val="24"/>
        </w:rPr>
        <w:t>Patients with epilepsy</w:t>
      </w:r>
    </w:p>
    <w:p w14:paraId="72A9496E" w14:textId="2B92DD77" w:rsidR="00C15726" w:rsidRDefault="00AD346B">
      <w:pPr>
        <w:keepNext/>
        <w:spacing w:after="160" w:line="360" w:lineRule="auto"/>
        <w:rPr>
          <w:rFonts w:ascii="Calibri" w:eastAsia="Calibri" w:hAnsi="Calibri" w:cs="Calibri"/>
          <w:b/>
          <w:color w:val="231F20"/>
          <w:sz w:val="24"/>
          <w:szCs w:val="24"/>
        </w:rPr>
      </w:pPr>
      <w:r>
        <w:rPr>
          <w:rFonts w:ascii="Calibri" w:eastAsia="Calibri" w:hAnsi="Calibri" w:cs="Calibri"/>
          <w:color w:val="231F20"/>
          <w:sz w:val="24"/>
          <w:szCs w:val="24"/>
        </w:rPr>
        <w:t xml:space="preserve">Out of 50 PWE </w:t>
      </w:r>
      <w:r w:rsidR="00EF53DD">
        <w:rPr>
          <w:rFonts w:ascii="Calibri" w:eastAsia="Calibri" w:hAnsi="Calibri" w:cs="Calibri"/>
          <w:color w:val="231F20"/>
          <w:sz w:val="24"/>
          <w:szCs w:val="24"/>
        </w:rPr>
        <w:t xml:space="preserve">(mean age = 33.64 ± 13.51, 58.00% male) </w:t>
      </w:r>
      <w:r>
        <w:rPr>
          <w:rFonts w:ascii="Calibri" w:eastAsia="Calibri" w:hAnsi="Calibri" w:cs="Calibri"/>
          <w:color w:val="231F20"/>
          <w:sz w:val="24"/>
          <w:szCs w:val="24"/>
        </w:rPr>
        <w:t xml:space="preserve">who were recruited to the study 27 were scanned in </w:t>
      </w:r>
      <w:r w:rsidR="00490148">
        <w:rPr>
          <w:rFonts w:ascii="Calibri" w:eastAsia="Calibri" w:hAnsi="Calibri" w:cs="Calibri"/>
          <w:color w:val="231F20"/>
          <w:sz w:val="24"/>
          <w:szCs w:val="24"/>
        </w:rPr>
        <w:t>SUMC</w:t>
      </w:r>
      <w:r>
        <w:rPr>
          <w:rFonts w:ascii="Calibri" w:eastAsia="Calibri" w:hAnsi="Calibri" w:cs="Calibri"/>
          <w:color w:val="231F20"/>
          <w:sz w:val="24"/>
          <w:szCs w:val="24"/>
        </w:rPr>
        <w:t xml:space="preserve">, 11 in HFSC, 6 at the TC and at 6 at CCE. Patients were randomly recruited as part of follow-up in the respective epilepsy clinic.  Inclusion criteria were: (1) between 18 to 90 years of age. (2) had a medically documented history of seizures according to the </w:t>
      </w:r>
      <w:r>
        <w:rPr>
          <w:rFonts w:ascii="Calibri" w:eastAsia="Calibri" w:hAnsi="Calibri" w:cs="Calibri"/>
          <w:sz w:val="24"/>
          <w:szCs w:val="24"/>
        </w:rPr>
        <w:t>ILAE classification of epilepsy. (3) patients underwent routine laboratory and clinical follow-ups. (4) underwent at least one electroencephalogram evaluation by a neurology expert. (5)</w:t>
      </w:r>
      <w:r>
        <w:rPr>
          <w:rFonts w:ascii="Calibri" w:eastAsia="Calibri" w:hAnsi="Calibri" w:cs="Calibri"/>
          <w:color w:val="231F20"/>
          <w:sz w:val="24"/>
          <w:szCs w:val="24"/>
        </w:rPr>
        <w:t xml:space="preserve"> patients were considered drug-resistance as they </w:t>
      </w:r>
      <w:r w:rsidR="00EF53DD">
        <w:rPr>
          <w:rFonts w:ascii="Calibri" w:eastAsia="Calibri" w:hAnsi="Calibri" w:cs="Calibri"/>
          <w:color w:val="231F20"/>
          <w:sz w:val="24"/>
          <w:szCs w:val="24"/>
        </w:rPr>
        <w:t>continued</w:t>
      </w:r>
      <w:r>
        <w:rPr>
          <w:rFonts w:ascii="Calibri" w:eastAsia="Calibri" w:hAnsi="Calibri" w:cs="Calibri"/>
          <w:color w:val="231F20"/>
          <w:sz w:val="24"/>
          <w:szCs w:val="24"/>
        </w:rPr>
        <w:t xml:space="preserve"> to suffer from seizures despite extensive and continuous treatment of several </w:t>
      </w:r>
      <w:r w:rsidR="00722C61">
        <w:rPr>
          <w:rFonts w:ascii="Calibri" w:eastAsia="Calibri" w:hAnsi="Calibri" w:cs="Calibri"/>
          <w:color w:val="231F20"/>
          <w:sz w:val="24"/>
          <w:szCs w:val="24"/>
        </w:rPr>
        <w:t>anti-seizure medications (A</w:t>
      </w:r>
      <w:r w:rsidR="00EF53DD">
        <w:rPr>
          <w:rFonts w:ascii="Calibri" w:eastAsia="Calibri" w:hAnsi="Calibri" w:cs="Calibri"/>
          <w:color w:val="231F20"/>
          <w:sz w:val="24"/>
          <w:szCs w:val="24"/>
        </w:rPr>
        <w:t>SMs</w:t>
      </w:r>
      <w:r w:rsidR="00722C61">
        <w:rPr>
          <w:rFonts w:ascii="Calibri" w:eastAsia="Calibri" w:hAnsi="Calibri" w:cs="Calibri"/>
          <w:color w:val="231F20"/>
          <w:sz w:val="24"/>
          <w:szCs w:val="24"/>
        </w:rPr>
        <w:t xml:space="preserve">, </w:t>
      </w:r>
      <w:r>
        <w:rPr>
          <w:rFonts w:ascii="Calibri" w:eastAsia="Calibri" w:hAnsi="Calibri" w:cs="Calibri"/>
          <w:color w:val="231F20"/>
          <w:sz w:val="24"/>
          <w:szCs w:val="24"/>
        </w:rPr>
        <w:t>Table X).</w:t>
      </w:r>
      <w:r>
        <w:br w:type="page"/>
      </w:r>
    </w:p>
    <w:p w14:paraId="637303C9" w14:textId="77777777" w:rsidR="00C15726" w:rsidRDefault="00000000">
      <w:pPr>
        <w:keepNext/>
        <w:spacing w:after="160" w:line="360" w:lineRule="auto"/>
        <w:rPr>
          <w:rFonts w:ascii="Calibri" w:eastAsia="Calibri" w:hAnsi="Calibri" w:cs="Calibri"/>
          <w:b/>
          <w:color w:val="231F20"/>
          <w:sz w:val="24"/>
          <w:szCs w:val="24"/>
        </w:rPr>
      </w:pPr>
      <w:r>
        <w:rPr>
          <w:rFonts w:ascii="Calibri" w:eastAsia="Calibri" w:hAnsi="Calibri" w:cs="Calibri"/>
          <w:b/>
          <w:color w:val="231F20"/>
          <w:sz w:val="24"/>
          <w:szCs w:val="24"/>
        </w:rPr>
        <w:lastRenderedPageBreak/>
        <w:t>Magnetic Resonance Imaging</w:t>
      </w:r>
    </w:p>
    <w:p w14:paraId="4E651567" w14:textId="57906A8D" w:rsidR="00C15726" w:rsidRDefault="00AD346B" w:rsidP="00AD346B">
      <w:pPr>
        <w:keepNext/>
        <w:spacing w:after="160" w:line="360" w:lineRule="auto"/>
        <w:rPr>
          <w:rFonts w:ascii="Calibri" w:eastAsia="Calibri" w:hAnsi="Calibri" w:cs="Calibri"/>
          <w:color w:val="231F20"/>
          <w:sz w:val="24"/>
          <w:szCs w:val="24"/>
        </w:rPr>
      </w:pPr>
      <w:r>
        <w:rPr>
          <w:rFonts w:ascii="Calibri" w:eastAsia="Calibri" w:hAnsi="Calibri" w:cs="Calibri"/>
          <w:color w:val="231F20"/>
          <w:sz w:val="24"/>
          <w:szCs w:val="24"/>
        </w:rPr>
        <w:t>All participants were subjected to MRI scans utilizing a 3T MRI machine.</w:t>
      </w:r>
      <w:r w:rsidR="00C96B11">
        <w:rPr>
          <w:rFonts w:ascii="Calibri" w:eastAsia="Calibri" w:hAnsi="Calibri" w:cs="Calibri"/>
          <w:color w:val="231F20"/>
          <w:sz w:val="24"/>
          <w:szCs w:val="24"/>
        </w:rPr>
        <w:t xml:space="preserve"> Scanning was done at least 72 hours after the last reported seizure. I</w:t>
      </w:r>
      <w:r>
        <w:rPr>
          <w:rFonts w:ascii="Calibri" w:eastAsia="Calibri" w:hAnsi="Calibri" w:cs="Calibri"/>
          <w:color w:val="231F20"/>
          <w:sz w:val="24"/>
          <w:szCs w:val="24"/>
        </w:rPr>
        <w:t xml:space="preserve">n addition to routine clinical sequences (T1, T2, FLAIR….), participants </w:t>
      </w:r>
      <w:r w:rsidR="00C96B11">
        <w:rPr>
          <w:rFonts w:ascii="Calibri" w:eastAsia="Calibri" w:hAnsi="Calibri" w:cs="Calibri"/>
          <w:color w:val="231F20"/>
          <w:sz w:val="24"/>
          <w:szCs w:val="24"/>
        </w:rPr>
        <w:t>underwent</w:t>
      </w:r>
      <w:r>
        <w:rPr>
          <w:rFonts w:ascii="Calibri" w:eastAsia="Calibri" w:hAnsi="Calibri" w:cs="Calibri"/>
          <w:color w:val="231F20"/>
          <w:sz w:val="24"/>
          <w:szCs w:val="24"/>
        </w:rPr>
        <w:t xml:space="preserve"> a similar DCE-MRI protocol as detailed previously (</w:t>
      </w:r>
      <w:r w:rsidR="003A7B18" w:rsidRPr="003A7B18">
        <w:rPr>
          <w:rFonts w:ascii="Calibri" w:eastAsia="Calibri" w:hAnsi="Calibri" w:cs="Calibri"/>
          <w:color w:val="231F20"/>
          <w:sz w:val="24"/>
          <w:szCs w:val="24"/>
        </w:rPr>
        <w:t>Veksler et al., 2020</w:t>
      </w:r>
      <w:r>
        <w:rPr>
          <w:rFonts w:ascii="Calibri" w:eastAsia="Calibri" w:hAnsi="Calibri" w:cs="Calibri"/>
          <w:color w:val="231F20"/>
          <w:sz w:val="24"/>
          <w:szCs w:val="24"/>
        </w:rPr>
        <w:t xml:space="preserve">). For more </w:t>
      </w:r>
      <w:r w:rsidR="00C96B11">
        <w:rPr>
          <w:rFonts w:ascii="Calibri" w:eastAsia="Calibri" w:hAnsi="Calibri" w:cs="Calibri"/>
          <w:color w:val="231F20"/>
          <w:sz w:val="24"/>
          <w:szCs w:val="24"/>
        </w:rPr>
        <w:t>details</w:t>
      </w:r>
      <w:r>
        <w:rPr>
          <w:rFonts w:ascii="Calibri" w:eastAsia="Calibri" w:hAnsi="Calibri" w:cs="Calibri"/>
          <w:color w:val="231F20"/>
          <w:sz w:val="24"/>
          <w:szCs w:val="24"/>
        </w:rPr>
        <w:t xml:space="preserve"> see Table 2. </w:t>
      </w:r>
    </w:p>
    <w:p w14:paraId="28ED99E7" w14:textId="77777777" w:rsidR="00C15726" w:rsidRDefault="00000000">
      <w:pPr>
        <w:keepNext/>
        <w:spacing w:after="160" w:line="360" w:lineRule="auto"/>
        <w:rPr>
          <w:rFonts w:ascii="Calibri" w:eastAsia="Calibri" w:hAnsi="Calibri" w:cs="Calibri"/>
          <w:color w:val="231F20"/>
          <w:sz w:val="24"/>
          <w:szCs w:val="24"/>
        </w:rPr>
      </w:pPr>
      <w:commentRangeStart w:id="3"/>
      <w:r>
        <w:rPr>
          <w:rFonts w:ascii="Calibri" w:eastAsia="Calibri" w:hAnsi="Calibri" w:cs="Calibri"/>
          <w:b/>
          <w:color w:val="231F20"/>
          <w:sz w:val="24"/>
          <w:szCs w:val="24"/>
        </w:rPr>
        <w:t>BBB</w:t>
      </w:r>
      <w:commentRangeEnd w:id="3"/>
      <w:r w:rsidR="00AD346B">
        <w:rPr>
          <w:rStyle w:val="CommentReference"/>
        </w:rPr>
        <w:commentReference w:id="3"/>
      </w:r>
      <w:r>
        <w:rPr>
          <w:rFonts w:ascii="Calibri" w:eastAsia="Calibri" w:hAnsi="Calibri" w:cs="Calibri"/>
          <w:b/>
          <w:color w:val="231F20"/>
          <w:sz w:val="24"/>
          <w:szCs w:val="24"/>
        </w:rPr>
        <w:t xml:space="preserve"> Permeability analysis</w:t>
      </w:r>
    </w:p>
    <w:p w14:paraId="39A89641" w14:textId="5A6A1DA4" w:rsidR="00C15726" w:rsidRDefault="00AD346B" w:rsidP="00906A6A">
      <w:pPr>
        <w:keepNext/>
        <w:spacing w:before="240" w:line="360" w:lineRule="auto"/>
        <w:rPr>
          <w:rFonts w:ascii="Calibri" w:eastAsia="Calibri" w:hAnsi="Calibri" w:cs="Calibri"/>
          <w:color w:val="231F20"/>
          <w:sz w:val="24"/>
          <w:szCs w:val="24"/>
        </w:rPr>
      </w:pPr>
      <w:r>
        <w:rPr>
          <w:rFonts w:ascii="Calibri" w:eastAsia="Calibri" w:hAnsi="Calibri" w:cs="Calibri"/>
          <w:color w:val="231F20"/>
          <w:sz w:val="24"/>
          <w:szCs w:val="24"/>
        </w:rPr>
        <w:t xml:space="preserve">Assessment of BBBD was done using in-house </w:t>
      </w:r>
      <w:proofErr w:type="spellStart"/>
      <w:r>
        <w:rPr>
          <w:rFonts w:ascii="Calibri" w:eastAsia="Calibri" w:hAnsi="Calibri" w:cs="Calibri"/>
          <w:color w:val="231F20"/>
          <w:sz w:val="24"/>
          <w:szCs w:val="24"/>
        </w:rPr>
        <w:t>Matlab</w:t>
      </w:r>
      <w:proofErr w:type="spellEnd"/>
      <w:r>
        <w:rPr>
          <w:rFonts w:ascii="Calibri" w:eastAsia="Calibri" w:hAnsi="Calibri" w:cs="Calibri"/>
          <w:color w:val="231F20"/>
          <w:sz w:val="24"/>
          <w:szCs w:val="24"/>
        </w:rPr>
        <w:t xml:space="preserve"> scripts as has been reported </w:t>
      </w:r>
      <w:hyperlink r:id="rId17">
        <w:r>
          <w:rPr>
            <w:rFonts w:ascii="Calibri" w:eastAsia="Calibri" w:hAnsi="Calibri" w:cs="Calibri"/>
            <w:color w:val="000000"/>
            <w:sz w:val="24"/>
            <w:szCs w:val="24"/>
          </w:rPr>
          <w:t>(Chassidim et al., 2013; Friedman et al., n.d.; Kamintsky, Beyea, et al., 2020; Serlin et al., 2019</w:t>
        </w:r>
        <w:r>
          <w:rPr>
            <w:rFonts w:ascii="Calibri" w:eastAsia="Calibri" w:hAnsi="Calibri" w:cs="Calibri"/>
            <w:color w:val="000000"/>
            <w:sz w:val="24"/>
            <w:szCs w:val="24"/>
          </w:rPr>
          <w:t xml:space="preserve">; </w:t>
        </w:r>
        <w:r w:rsidR="003A7B18" w:rsidRPr="003A7B18">
          <w:rPr>
            <w:rFonts w:ascii="Calibri" w:eastAsia="Calibri" w:hAnsi="Calibri" w:cs="Calibri"/>
            <w:b/>
            <w:bCs/>
            <w:color w:val="000000"/>
            <w:sz w:val="24"/>
            <w:szCs w:val="24"/>
          </w:rPr>
          <w:t>Veksler et al., 2020</w:t>
        </w:r>
        <w:r>
          <w:rPr>
            <w:rFonts w:ascii="Calibri" w:eastAsia="Calibri" w:hAnsi="Calibri" w:cs="Calibri"/>
            <w:color w:val="000000"/>
            <w:sz w:val="24"/>
            <w:szCs w:val="24"/>
          </w:rPr>
          <w:t>)</w:t>
        </w:r>
      </w:hyperlink>
      <w:r>
        <w:rPr>
          <w:rFonts w:ascii="Calibri" w:eastAsia="Calibri" w:hAnsi="Calibri" w:cs="Calibri"/>
          <w:color w:val="231F20"/>
          <w:sz w:val="24"/>
          <w:szCs w:val="24"/>
        </w:rPr>
        <w:t>. In short, images were registered and normalized to MNI coordinates using SPM12 (</w:t>
      </w:r>
      <w:hyperlink r:id="rId18" w:history="1">
        <w:r w:rsidR="00C96B11" w:rsidRPr="002D63A5">
          <w:rPr>
            <w:rStyle w:val="Hyperlink"/>
            <w:rFonts w:ascii="Calibri" w:eastAsia="Calibri" w:hAnsi="Calibri" w:cs="Calibri"/>
            <w:sz w:val="24"/>
            <w:szCs w:val="24"/>
          </w:rPr>
          <w:t>http://www</w:t>
        </w:r>
      </w:hyperlink>
      <w:r>
        <w:rPr>
          <w:rFonts w:ascii="Calibri" w:eastAsia="Calibri" w:hAnsi="Calibri" w:cs="Calibri"/>
          <w:color w:val="231F20"/>
          <w:sz w:val="24"/>
          <w:szCs w:val="24"/>
        </w:rPr>
        <w:t>.fil.ion.ucl. ac.uk/</w:t>
      </w:r>
      <w:proofErr w:type="spellStart"/>
      <w:r>
        <w:rPr>
          <w:rFonts w:ascii="Calibri" w:eastAsia="Calibri" w:hAnsi="Calibri" w:cs="Calibri"/>
          <w:color w:val="231F20"/>
          <w:sz w:val="24"/>
          <w:szCs w:val="24"/>
        </w:rPr>
        <w:t>spm</w:t>
      </w:r>
      <w:proofErr w:type="spellEnd"/>
      <w:r>
        <w:rPr>
          <w:rFonts w:ascii="Calibri" w:eastAsia="Calibri" w:hAnsi="Calibri" w:cs="Calibri"/>
          <w:color w:val="231F20"/>
          <w:sz w:val="24"/>
          <w:szCs w:val="24"/>
        </w:rPr>
        <w:t>). BBB permeability maps were created for all subjects by fitting a linear model and calculating the slope of contrast agent concentration in each voxel from minute 6 after injection of the Gd-based contrast agent until the last volume in the DCE-MRI (</w:t>
      </w:r>
      <w:r w:rsidR="003A7B18">
        <w:rPr>
          <w:rFonts w:ascii="Calibri" w:eastAsia="Calibri" w:hAnsi="Calibri" w:cs="Calibri"/>
          <w:color w:val="231F20"/>
          <w:sz w:val="24"/>
          <w:szCs w:val="24"/>
        </w:rPr>
        <w:t>3</w:t>
      </w:r>
      <w:r>
        <w:rPr>
          <w:rFonts w:ascii="Calibri" w:eastAsia="Calibri" w:hAnsi="Calibri" w:cs="Calibri"/>
          <w:color w:val="231F20"/>
          <w:sz w:val="24"/>
          <w:szCs w:val="24"/>
        </w:rPr>
        <w:t xml:space="preserve"> to 20, number of volumes -YY, see Table 2</w:t>
      </w:r>
      <w:proofErr w:type="gramStart"/>
      <w:r>
        <w:rPr>
          <w:rFonts w:ascii="Calibri" w:eastAsia="Calibri" w:hAnsi="Calibri" w:cs="Calibri"/>
          <w:color w:val="231F20"/>
          <w:sz w:val="24"/>
          <w:szCs w:val="24"/>
        </w:rPr>
        <w:t>) .</w:t>
      </w:r>
      <w:proofErr w:type="gramEnd"/>
      <w:r>
        <w:rPr>
          <w:rFonts w:ascii="Calibri" w:eastAsia="Calibri" w:hAnsi="Calibri" w:cs="Calibri"/>
          <w:color w:val="231F20"/>
          <w:sz w:val="24"/>
          <w:szCs w:val="24"/>
        </w:rPr>
        <w:t xml:space="preserve"> To account for inter-individual variability in contrast flow to the brain, each individual slope was normalized to the slope measured in the superior sagittal sinus </w:t>
      </w:r>
      <w:hyperlink r:id="rId19">
        <w:r>
          <w:rPr>
            <w:rFonts w:ascii="Calibri" w:eastAsia="Calibri" w:hAnsi="Calibri" w:cs="Calibri"/>
            <w:color w:val="000000"/>
            <w:sz w:val="24"/>
            <w:szCs w:val="24"/>
          </w:rPr>
          <w:t>(Veksler et al., 2020)</w:t>
        </w:r>
      </w:hyperlink>
      <w:r>
        <w:rPr>
          <w:rFonts w:ascii="Calibri" w:eastAsia="Calibri" w:hAnsi="Calibri" w:cs="Calibri"/>
          <w:color w:val="231F20"/>
          <w:sz w:val="24"/>
          <w:szCs w:val="24"/>
        </w:rPr>
        <w:t xml:space="preserve">. BBBD was defined if the slope value was higher </w:t>
      </w:r>
      <w:proofErr w:type="spellStart"/>
      <w:proofErr w:type="gramStart"/>
      <w:r>
        <w:rPr>
          <w:rFonts w:ascii="Calibri" w:eastAsia="Calibri" w:hAnsi="Calibri" w:cs="Calibri"/>
          <w:color w:val="231F20"/>
          <w:sz w:val="24"/>
          <w:szCs w:val="24"/>
        </w:rPr>
        <w:t>then</w:t>
      </w:r>
      <w:proofErr w:type="spellEnd"/>
      <w:proofErr w:type="gramEnd"/>
      <w:r>
        <w:rPr>
          <w:rFonts w:ascii="Calibri" w:eastAsia="Calibri" w:hAnsi="Calibri" w:cs="Calibri"/>
          <w:color w:val="231F20"/>
          <w:sz w:val="24"/>
          <w:szCs w:val="24"/>
        </w:rPr>
        <w:t xml:space="preserve"> the 95</w:t>
      </w:r>
      <w:r w:rsidRPr="003A7B18">
        <w:rPr>
          <w:rFonts w:ascii="Calibri" w:eastAsia="Calibri" w:hAnsi="Calibri" w:cs="Calibri"/>
          <w:color w:val="231F20"/>
          <w:sz w:val="24"/>
          <w:szCs w:val="24"/>
          <w:vertAlign w:val="superscript"/>
        </w:rPr>
        <w:t>th</w:t>
      </w:r>
      <w:r>
        <w:rPr>
          <w:rFonts w:ascii="Calibri" w:eastAsia="Calibri" w:hAnsi="Calibri" w:cs="Calibri"/>
          <w:color w:val="231F20"/>
          <w:sz w:val="24"/>
          <w:szCs w:val="24"/>
        </w:rPr>
        <w:t xml:space="preserve"> percentile of all slopes in a </w:t>
      </w:r>
      <w:proofErr w:type="gramStart"/>
      <w:r>
        <w:rPr>
          <w:rFonts w:ascii="Calibri" w:eastAsia="Calibri" w:hAnsi="Calibri" w:cs="Calibri"/>
          <w:color w:val="231F20"/>
          <w:sz w:val="24"/>
          <w:szCs w:val="24"/>
        </w:rPr>
        <w:t>healthy controls</w:t>
      </w:r>
      <w:proofErr w:type="gramEnd"/>
      <w:r>
        <w:rPr>
          <w:rFonts w:ascii="Calibri" w:eastAsia="Calibri" w:hAnsi="Calibri" w:cs="Calibri"/>
          <w:color w:val="231F20"/>
          <w:sz w:val="24"/>
          <w:szCs w:val="24"/>
        </w:rPr>
        <w:t>. The percentage of brain volume with suprathreshold voxels was used as a measure of overall brain volume with BBBD. Region specific BBBD analysis was done using brain segmentation to 126 regions based on the MNI brain atlas (</w:t>
      </w:r>
      <w:hyperlink r:id="rId20">
        <w:r>
          <w:rPr>
            <w:rFonts w:ascii="Calibri" w:eastAsia="Calibri" w:hAnsi="Calibri" w:cs="Calibri"/>
            <w:color w:val="231F20"/>
            <w:sz w:val="24"/>
            <w:szCs w:val="24"/>
            <w:u w:val="single"/>
          </w:rPr>
          <w:t>https://github.com/neurodebian/spm12/tree/master/tpm</w:t>
        </w:r>
      </w:hyperlink>
      <w:r>
        <w:rPr>
          <w:rFonts w:ascii="Calibri" w:eastAsia="Calibri" w:hAnsi="Calibri" w:cs="Calibri"/>
          <w:color w:val="231F20"/>
          <w:sz w:val="24"/>
          <w:szCs w:val="24"/>
        </w:rPr>
        <w:t>). For each region, a separate threshold for BBBD was defined (95</w:t>
      </w:r>
      <w:r w:rsidRPr="003A7B18">
        <w:rPr>
          <w:rFonts w:ascii="Calibri" w:eastAsia="Calibri" w:hAnsi="Calibri" w:cs="Calibri"/>
          <w:color w:val="231F20"/>
          <w:sz w:val="24"/>
          <w:szCs w:val="24"/>
          <w:vertAlign w:val="superscript"/>
        </w:rPr>
        <w:t>th</w:t>
      </w:r>
      <w:r>
        <w:rPr>
          <w:rFonts w:ascii="Calibri" w:eastAsia="Calibri" w:hAnsi="Calibri" w:cs="Calibri"/>
          <w:color w:val="231F20"/>
          <w:sz w:val="24"/>
          <w:szCs w:val="24"/>
        </w:rPr>
        <w:t xml:space="preserve"> of controls value for the same region). </w:t>
      </w:r>
    </w:p>
    <w:p w14:paraId="13991C59" w14:textId="77777777" w:rsidR="00C15726" w:rsidRDefault="00000000">
      <w:pPr>
        <w:keepNext/>
        <w:spacing w:after="160" w:line="360" w:lineRule="auto"/>
        <w:rPr>
          <w:rFonts w:ascii="Calibri" w:eastAsia="Calibri" w:hAnsi="Calibri" w:cs="Calibri"/>
          <w:b/>
          <w:color w:val="231F20"/>
          <w:sz w:val="24"/>
          <w:szCs w:val="24"/>
        </w:rPr>
      </w:pPr>
      <w:r>
        <w:rPr>
          <w:rFonts w:ascii="Calibri" w:eastAsia="Calibri" w:hAnsi="Calibri" w:cs="Calibri"/>
          <w:b/>
          <w:color w:val="231F20"/>
          <w:sz w:val="24"/>
          <w:szCs w:val="24"/>
        </w:rPr>
        <w:t>Statistical analysis</w:t>
      </w:r>
    </w:p>
    <w:p w14:paraId="73E148E9" w14:textId="1BCBD91F" w:rsidR="00C15726" w:rsidRDefault="00000000">
      <w:pPr>
        <w:keepNext/>
        <w:spacing w:after="160" w:line="360" w:lineRule="auto"/>
        <w:rPr>
          <w:rFonts w:ascii="Calibri" w:eastAsia="Calibri" w:hAnsi="Calibri" w:cs="Calibri"/>
          <w:color w:val="231F20"/>
          <w:sz w:val="24"/>
          <w:szCs w:val="24"/>
        </w:rPr>
      </w:pPr>
      <w:r>
        <w:rPr>
          <w:rFonts w:ascii="Calibri" w:eastAsia="Calibri" w:hAnsi="Calibri" w:cs="Calibri"/>
          <w:color w:val="231F20"/>
          <w:sz w:val="24"/>
          <w:szCs w:val="24"/>
        </w:rPr>
        <w:t xml:space="preserve">Continuous variables are expressed as means ± </w:t>
      </w:r>
      <w:proofErr w:type="gramStart"/>
      <w:r w:rsidR="00AD346B">
        <w:rPr>
          <w:rFonts w:ascii="Calibri" w:eastAsia="Calibri" w:hAnsi="Calibri" w:cs="Calibri"/>
          <w:color w:val="231F20"/>
          <w:sz w:val="24"/>
          <w:szCs w:val="24"/>
        </w:rPr>
        <w:t>SEM?</w:t>
      </w:r>
      <w:r>
        <w:rPr>
          <w:rFonts w:ascii="Calibri" w:eastAsia="Calibri" w:hAnsi="Calibri" w:cs="Calibri"/>
          <w:color w:val="231F20"/>
          <w:sz w:val="24"/>
          <w:szCs w:val="24"/>
        </w:rPr>
        <w:t>.</w:t>
      </w:r>
      <w:proofErr w:type="gramEnd"/>
      <w:r>
        <w:rPr>
          <w:rFonts w:ascii="Calibri" w:eastAsia="Calibri" w:hAnsi="Calibri" w:cs="Calibri"/>
          <w:color w:val="231F20"/>
          <w:sz w:val="24"/>
          <w:szCs w:val="24"/>
        </w:rPr>
        <w:t xml:space="preserve"> Normally distributed variables were tested by Welch’s t test. Mann-Whitney and Kruskal-Wallis tests were applied for comparison of unpaired nonparametric data sets. Wilcoxon signed-rank test was used for paired nonparametric data sets. Categorical variables are reported as frequencies and percentages and were tested by χ2 test or Fisher</w:t>
      </w:r>
      <w:r w:rsidR="00C96B11">
        <w:rPr>
          <w:rFonts w:ascii="Calibri" w:eastAsia="Calibri" w:hAnsi="Calibri" w:cs="Calibri"/>
          <w:color w:val="231F20"/>
          <w:sz w:val="24"/>
          <w:szCs w:val="24"/>
        </w:rPr>
        <w:t>’</w:t>
      </w:r>
      <w:r>
        <w:rPr>
          <w:rFonts w:ascii="Calibri" w:eastAsia="Calibri" w:hAnsi="Calibri" w:cs="Calibri"/>
          <w:color w:val="231F20"/>
          <w:sz w:val="24"/>
          <w:szCs w:val="24"/>
        </w:rPr>
        <w:t xml:space="preserve">s exact test. Statistical significance was determined </w:t>
      </w:r>
      <w:r w:rsidR="00AD346B">
        <w:rPr>
          <w:rFonts w:ascii="Calibri" w:eastAsia="Calibri" w:hAnsi="Calibri" w:cs="Calibri"/>
          <w:color w:val="231F20"/>
          <w:sz w:val="24"/>
          <w:szCs w:val="24"/>
        </w:rPr>
        <w:t xml:space="preserve">when </w:t>
      </w:r>
      <w:proofErr w:type="gramStart"/>
      <w:r>
        <w:rPr>
          <w:rFonts w:ascii="Calibri" w:eastAsia="Calibri" w:hAnsi="Calibri" w:cs="Calibri"/>
          <w:color w:val="231F20"/>
          <w:sz w:val="24"/>
          <w:szCs w:val="24"/>
        </w:rPr>
        <w:t>two sided</w:t>
      </w:r>
      <w:proofErr w:type="gramEnd"/>
      <w:r>
        <w:rPr>
          <w:rFonts w:ascii="Calibri" w:eastAsia="Calibri" w:hAnsi="Calibri" w:cs="Calibri"/>
          <w:color w:val="231F20"/>
          <w:sz w:val="24"/>
          <w:szCs w:val="24"/>
        </w:rPr>
        <w:t xml:space="preserve"> </w:t>
      </w:r>
      <w:r w:rsidR="00AD346B">
        <w:rPr>
          <w:rFonts w:ascii="Calibri" w:eastAsia="Calibri" w:hAnsi="Calibri" w:cs="Calibri"/>
          <w:color w:val="231F20"/>
          <w:sz w:val="24"/>
          <w:szCs w:val="24"/>
        </w:rPr>
        <w:t>p</w:t>
      </w:r>
      <w:r>
        <w:rPr>
          <w:rFonts w:ascii="Calibri" w:eastAsia="Calibri" w:hAnsi="Calibri" w:cs="Calibri"/>
          <w:color w:val="231F20"/>
          <w:sz w:val="24"/>
          <w:szCs w:val="24"/>
        </w:rPr>
        <w:t xml:space="preserve"> value</w:t>
      </w:r>
      <w:r w:rsidR="00AD346B">
        <w:rPr>
          <w:rFonts w:ascii="Calibri" w:eastAsia="Calibri" w:hAnsi="Calibri" w:cs="Calibri"/>
          <w:color w:val="231F20"/>
          <w:sz w:val="24"/>
          <w:szCs w:val="24"/>
        </w:rPr>
        <w:t xml:space="preserve"> </w:t>
      </w:r>
      <w:r>
        <w:rPr>
          <w:rFonts w:ascii="Calibri" w:eastAsia="Calibri" w:hAnsi="Calibri" w:cs="Calibri"/>
          <w:color w:val="231F20"/>
          <w:sz w:val="24"/>
          <w:szCs w:val="24"/>
        </w:rPr>
        <w:t>≤</w:t>
      </w:r>
      <w:r w:rsidR="00AD346B">
        <w:rPr>
          <w:rFonts w:ascii="Calibri" w:eastAsia="Calibri" w:hAnsi="Calibri" w:cs="Calibri"/>
          <w:color w:val="231F20"/>
          <w:sz w:val="24"/>
          <w:szCs w:val="24"/>
        </w:rPr>
        <w:t xml:space="preserve"> </w:t>
      </w:r>
      <w:r>
        <w:rPr>
          <w:rFonts w:ascii="Calibri" w:eastAsia="Calibri" w:hAnsi="Calibri" w:cs="Calibri"/>
          <w:color w:val="231F20"/>
          <w:sz w:val="24"/>
          <w:szCs w:val="24"/>
        </w:rPr>
        <w:t xml:space="preserve">0.05. For correlations the Pearson method was used. </w:t>
      </w:r>
      <w:r w:rsidR="00F52833">
        <w:rPr>
          <w:rFonts w:ascii="Calibri" w:eastAsia="Calibri" w:hAnsi="Calibri" w:cs="Calibri"/>
          <w:color w:val="231F20"/>
          <w:sz w:val="24"/>
          <w:szCs w:val="24"/>
        </w:rPr>
        <w:t>L</w:t>
      </w:r>
      <w:commentRangeStart w:id="4"/>
      <w:r>
        <w:rPr>
          <w:rFonts w:ascii="Calibri" w:eastAsia="Calibri" w:hAnsi="Calibri" w:cs="Calibri"/>
          <w:color w:val="231F20"/>
          <w:sz w:val="24"/>
          <w:szCs w:val="24"/>
        </w:rPr>
        <w:t xml:space="preserve">inear regressions were used to calculate the effect of age and sex on permeability. </w:t>
      </w:r>
      <w:commentRangeEnd w:id="4"/>
      <w:r w:rsidR="00AD346B">
        <w:rPr>
          <w:rStyle w:val="CommentReference"/>
        </w:rPr>
        <w:commentReference w:id="4"/>
      </w:r>
      <w:r>
        <w:rPr>
          <w:rFonts w:ascii="Calibri" w:eastAsia="Calibri" w:hAnsi="Calibri" w:cs="Calibri"/>
          <w:color w:val="231F20"/>
          <w:sz w:val="24"/>
          <w:szCs w:val="24"/>
        </w:rPr>
        <w:t xml:space="preserve">Z-score was calculated based on standard deviations </w:t>
      </w:r>
      <w:r w:rsidR="00AD346B">
        <w:rPr>
          <w:rFonts w:ascii="Calibri" w:eastAsia="Calibri" w:hAnsi="Calibri" w:cs="Calibri"/>
          <w:color w:val="231F20"/>
          <w:sz w:val="24"/>
          <w:szCs w:val="24"/>
        </w:rPr>
        <w:t xml:space="preserve">of </w:t>
      </w:r>
      <w:proofErr w:type="gramStart"/>
      <w:r w:rsidR="00AD346B">
        <w:rPr>
          <w:rFonts w:ascii="Calibri" w:eastAsia="Calibri" w:hAnsi="Calibri" w:cs="Calibri"/>
          <w:color w:val="231F20"/>
          <w:sz w:val="24"/>
          <w:szCs w:val="24"/>
        </w:rPr>
        <w:t>controls :</w:t>
      </w:r>
      <w:proofErr w:type="gramEnd"/>
      <w:r w:rsidR="00AD346B">
        <w:rPr>
          <w:rFonts w:ascii="Calibri" w:eastAsia="Calibri" w:hAnsi="Calibri" w:cs="Calibri"/>
          <w:color w:val="231F20"/>
          <w:sz w:val="24"/>
          <w:szCs w:val="24"/>
        </w:rPr>
        <w:t xml:space="preserve"> </w:t>
      </w:r>
      <w:r>
        <w:rPr>
          <w:rFonts w:ascii="Calibri" w:eastAsia="Calibri" w:hAnsi="Calibri" w:cs="Calibri"/>
          <w:color w:val="231F20"/>
          <w:sz w:val="24"/>
          <w:szCs w:val="24"/>
        </w:rPr>
        <w:t xml:space="preserve"> </w:t>
      </w:r>
      <m:oMath>
        <m:f>
          <m:fPr>
            <m:ctrlPr>
              <w:rPr>
                <w:rFonts w:ascii="Calibri" w:eastAsia="Calibri" w:hAnsi="Calibri" w:cs="Calibri"/>
                <w:color w:val="231F20"/>
                <w:sz w:val="24"/>
                <w:szCs w:val="24"/>
              </w:rPr>
            </m:ctrlPr>
          </m:fPr>
          <m:num>
            <m:r>
              <w:rPr>
                <w:rFonts w:ascii="Calibri" w:eastAsia="Calibri" w:hAnsi="Calibri" w:cs="Calibri"/>
                <w:color w:val="231F20"/>
                <w:sz w:val="24"/>
                <w:szCs w:val="24"/>
              </w:rPr>
              <m:t>y-</m:t>
            </m:r>
            <m:acc>
              <m:accPr>
                <m:chr m:val="̄"/>
                <m:ctrlPr>
                  <w:rPr>
                    <w:rFonts w:ascii="Calibri" w:eastAsia="Calibri" w:hAnsi="Calibri" w:cs="Calibri"/>
                    <w:color w:val="231F20"/>
                    <w:sz w:val="24"/>
                    <w:szCs w:val="24"/>
                  </w:rPr>
                </m:ctrlPr>
              </m:accPr>
              <m:e>
                <m:r>
                  <w:rPr>
                    <w:rFonts w:ascii="Calibri" w:eastAsia="Calibri" w:hAnsi="Calibri" w:cs="Calibri"/>
                    <w:color w:val="231F20"/>
                    <w:sz w:val="24"/>
                    <w:szCs w:val="24"/>
                  </w:rPr>
                  <m:t xml:space="preserve"> x </m:t>
                </m:r>
              </m:e>
            </m:acc>
          </m:num>
          <m:den>
            <m:r>
              <w:rPr>
                <w:rFonts w:ascii="Calibri" w:eastAsia="Calibri" w:hAnsi="Calibri" w:cs="Calibri"/>
                <w:color w:val="231F20"/>
                <w:sz w:val="24"/>
                <w:szCs w:val="24"/>
              </w:rPr>
              <m:t>sd</m:t>
            </m:r>
            <m:r>
              <w:rPr>
                <w:rFonts w:ascii="Cambria Math" w:eastAsia="Calibri" w:hAnsi="Calibri" w:cs="Calibri"/>
                <w:color w:val="231F20"/>
                <w:sz w:val="24"/>
                <w:szCs w:val="24"/>
              </w:rPr>
              <m:t>v</m:t>
            </m:r>
            <m:r>
              <w:rPr>
                <w:rFonts w:ascii="Calibri" w:eastAsia="Calibri" w:hAnsi="Calibri" w:cs="Calibri"/>
                <w:color w:val="231F20"/>
                <w:sz w:val="24"/>
                <w:szCs w:val="24"/>
              </w:rPr>
              <m:t>(x)</m:t>
            </m:r>
          </m:den>
        </m:f>
      </m:oMath>
      <w:r>
        <w:rPr>
          <w:rFonts w:ascii="Calibri" w:eastAsia="Calibri" w:hAnsi="Calibri" w:cs="Calibri"/>
          <w:color w:val="231F20"/>
          <w:sz w:val="24"/>
          <w:szCs w:val="24"/>
        </w:rPr>
        <w:t xml:space="preserve"> where y is the value (i.e </w:t>
      </w:r>
      <w:r>
        <w:rPr>
          <w:rFonts w:ascii="Calibri" w:eastAsia="Calibri" w:hAnsi="Calibri" w:cs="Calibri"/>
          <w:color w:val="231F20"/>
          <w:sz w:val="24"/>
          <w:szCs w:val="24"/>
        </w:rPr>
        <w:lastRenderedPageBreak/>
        <w:t>average</w:t>
      </w:r>
      <w:r w:rsidR="00AD346B">
        <w:rPr>
          <w:rFonts w:ascii="Calibri" w:eastAsia="Calibri" w:hAnsi="Calibri" w:cs="Calibri"/>
          <w:color w:val="231F20"/>
          <w:sz w:val="24"/>
          <w:szCs w:val="24"/>
        </w:rPr>
        <w:t>d slope</w:t>
      </w:r>
      <w:r>
        <w:rPr>
          <w:rFonts w:ascii="Calibri" w:eastAsia="Calibri" w:hAnsi="Calibri" w:cs="Calibri"/>
          <w:color w:val="231F20"/>
          <w:sz w:val="24"/>
          <w:szCs w:val="24"/>
        </w:rPr>
        <w:t xml:space="preserve"> in a</w:t>
      </w:r>
      <w:r w:rsidR="00AD346B">
        <w:rPr>
          <w:rFonts w:ascii="Calibri" w:eastAsia="Calibri" w:hAnsi="Calibri" w:cs="Calibri"/>
          <w:color w:val="231F20"/>
          <w:sz w:val="24"/>
          <w:szCs w:val="24"/>
        </w:rPr>
        <w:t>ny given</w:t>
      </w:r>
      <w:r>
        <w:rPr>
          <w:rFonts w:ascii="Calibri" w:eastAsia="Calibri" w:hAnsi="Calibri" w:cs="Calibri"/>
          <w:color w:val="231F20"/>
          <w:sz w:val="24"/>
          <w:szCs w:val="24"/>
        </w:rPr>
        <w:t xml:space="preserve"> region) and x is the</w:t>
      </w:r>
      <w:r w:rsidR="00AD346B">
        <w:rPr>
          <w:rFonts w:ascii="Calibri" w:eastAsia="Calibri" w:hAnsi="Calibri" w:cs="Calibri"/>
          <w:color w:val="231F20"/>
          <w:sz w:val="24"/>
          <w:szCs w:val="24"/>
        </w:rPr>
        <w:t xml:space="preserve"> mean value in</w:t>
      </w:r>
      <w:r>
        <w:rPr>
          <w:rFonts w:ascii="Calibri" w:eastAsia="Calibri" w:hAnsi="Calibri" w:cs="Calibri"/>
          <w:color w:val="231F20"/>
          <w:sz w:val="24"/>
          <w:szCs w:val="24"/>
        </w:rPr>
        <w:t xml:space="preserve"> </w:t>
      </w:r>
      <w:r w:rsidR="00AD346B">
        <w:rPr>
          <w:rFonts w:ascii="Calibri" w:eastAsia="Calibri" w:hAnsi="Calibri" w:cs="Calibri"/>
          <w:color w:val="231F20"/>
          <w:sz w:val="24"/>
          <w:szCs w:val="24"/>
        </w:rPr>
        <w:t xml:space="preserve">healthy </w:t>
      </w:r>
      <w:r>
        <w:rPr>
          <w:rFonts w:ascii="Calibri" w:eastAsia="Calibri" w:hAnsi="Calibri" w:cs="Calibri"/>
          <w:color w:val="231F20"/>
          <w:sz w:val="24"/>
          <w:szCs w:val="24"/>
        </w:rPr>
        <w:t>controls for the same region</w:t>
      </w:r>
      <w:r w:rsidR="00AD346B">
        <w:rPr>
          <w:rFonts w:ascii="Calibri" w:eastAsia="Calibri" w:hAnsi="Calibri" w:cs="Calibri"/>
          <w:color w:val="231F20"/>
          <w:sz w:val="24"/>
          <w:szCs w:val="24"/>
        </w:rPr>
        <w:t xml:space="preserve">, </w:t>
      </w:r>
      <w:proofErr w:type="spellStart"/>
      <w:r w:rsidR="00AD346B">
        <w:rPr>
          <w:rFonts w:ascii="Calibri" w:eastAsia="Calibri" w:hAnsi="Calibri" w:cs="Calibri"/>
          <w:color w:val="231F20"/>
          <w:sz w:val="24"/>
          <w:szCs w:val="24"/>
        </w:rPr>
        <w:t>sdv</w:t>
      </w:r>
      <w:proofErr w:type="spellEnd"/>
      <w:r w:rsidR="00AD346B">
        <w:rPr>
          <w:rFonts w:ascii="Calibri" w:eastAsia="Calibri" w:hAnsi="Calibri" w:cs="Calibri"/>
          <w:color w:val="231F20"/>
          <w:sz w:val="24"/>
          <w:szCs w:val="24"/>
        </w:rPr>
        <w:t xml:space="preserve">(x) is the standard deviation of slope values within the same region in healthy controls. Regions with Z-score &gt; 2 were considered to have </w:t>
      </w:r>
      <w:r>
        <w:rPr>
          <w:rFonts w:ascii="Calibri" w:eastAsia="Calibri" w:hAnsi="Calibri" w:cs="Calibri"/>
          <w:color w:val="231F20"/>
          <w:sz w:val="24"/>
          <w:szCs w:val="24"/>
        </w:rPr>
        <w:t>BBBD. A one-way ANOVA was used to find interactions between age group, sex and permeability. Corrections for multiple comparisons were performed by running Benjamin and Hochberg false discovery rate method</w:t>
      </w:r>
      <w:hyperlink r:id="rId21">
        <w:r>
          <w:rPr>
            <w:rFonts w:ascii="Calibri" w:eastAsia="Calibri" w:hAnsi="Calibri" w:cs="Calibri"/>
            <w:color w:val="000000"/>
            <w:sz w:val="24"/>
            <w:szCs w:val="24"/>
          </w:rPr>
          <w:t xml:space="preserve">(Benjamini &amp; Hochberg, 1995; </w:t>
        </w:r>
        <w:proofErr w:type="spellStart"/>
        <w:r>
          <w:rPr>
            <w:rFonts w:ascii="Calibri" w:eastAsia="Calibri" w:hAnsi="Calibri" w:cs="Calibri"/>
            <w:color w:val="000000"/>
            <w:sz w:val="24"/>
            <w:szCs w:val="24"/>
          </w:rPr>
          <w:t>Storey</w:t>
        </w:r>
        <w:proofErr w:type="spellEnd"/>
        <w:r>
          <w:rPr>
            <w:rFonts w:ascii="Calibri" w:eastAsia="Calibri" w:hAnsi="Calibri" w:cs="Calibri"/>
            <w:color w:val="000000"/>
            <w:sz w:val="24"/>
            <w:szCs w:val="24"/>
          </w:rPr>
          <w:t>, 2002)</w:t>
        </w:r>
      </w:hyperlink>
      <w:r>
        <w:rPr>
          <w:rFonts w:ascii="Calibri" w:eastAsia="Calibri" w:hAnsi="Calibri" w:cs="Calibri"/>
          <w:color w:val="231F20"/>
          <w:sz w:val="24"/>
          <w:szCs w:val="24"/>
        </w:rPr>
        <w:t xml:space="preserve">. </w:t>
      </w:r>
    </w:p>
    <w:p w14:paraId="24B716E5" w14:textId="77777777" w:rsidR="00C15726" w:rsidRDefault="00000000">
      <w:pPr>
        <w:spacing w:line="360" w:lineRule="auto"/>
        <w:rPr>
          <w:rFonts w:ascii="Calibri" w:eastAsia="Calibri" w:hAnsi="Calibri" w:cs="Calibri"/>
          <w:b/>
          <w:color w:val="231F20"/>
          <w:sz w:val="24"/>
          <w:szCs w:val="24"/>
        </w:rPr>
      </w:pPr>
      <w:r>
        <w:rPr>
          <w:rFonts w:ascii="Calibri" w:eastAsia="Calibri" w:hAnsi="Calibri" w:cs="Calibri"/>
          <w:b/>
          <w:color w:val="231F20"/>
          <w:sz w:val="24"/>
          <w:szCs w:val="24"/>
        </w:rPr>
        <w:t xml:space="preserve">Data availability </w:t>
      </w:r>
    </w:p>
    <w:p w14:paraId="1EF61999" w14:textId="77777777" w:rsidR="00C15726" w:rsidRDefault="00000000">
      <w:pPr>
        <w:spacing w:line="360" w:lineRule="auto"/>
        <w:rPr>
          <w:rFonts w:ascii="Calibri" w:eastAsia="Calibri" w:hAnsi="Calibri" w:cs="Calibri"/>
          <w:color w:val="231F20"/>
          <w:sz w:val="24"/>
          <w:szCs w:val="24"/>
        </w:rPr>
      </w:pPr>
      <w:r>
        <w:rPr>
          <w:rFonts w:ascii="Calibri" w:eastAsia="Calibri" w:hAnsi="Calibri" w:cs="Calibri"/>
          <w:color w:val="231F20"/>
          <w:sz w:val="24"/>
          <w:szCs w:val="24"/>
        </w:rPr>
        <w:t>The data that support the findings of this study are available from the corresponding author, upon reasonable request.</w:t>
      </w:r>
    </w:p>
    <w:p w14:paraId="6240C438" w14:textId="77777777" w:rsidR="00C15726" w:rsidRDefault="00C15726">
      <w:pPr>
        <w:spacing w:line="360" w:lineRule="auto"/>
        <w:rPr>
          <w:rFonts w:ascii="Calibri" w:eastAsia="Calibri" w:hAnsi="Calibri" w:cs="Calibri"/>
          <w:b/>
          <w:color w:val="231F20"/>
          <w:sz w:val="24"/>
          <w:szCs w:val="24"/>
          <w:highlight w:val="yellow"/>
        </w:rPr>
      </w:pPr>
    </w:p>
    <w:p w14:paraId="69B476AD" w14:textId="77777777" w:rsidR="00C15726" w:rsidRDefault="00000000">
      <w:pPr>
        <w:spacing w:line="360" w:lineRule="auto"/>
        <w:rPr>
          <w:rFonts w:ascii="Calibri" w:eastAsia="Calibri" w:hAnsi="Calibri" w:cs="Calibri"/>
          <w:color w:val="231F20"/>
          <w:sz w:val="24"/>
          <w:szCs w:val="24"/>
          <w:highlight w:val="yellow"/>
        </w:rPr>
      </w:pPr>
      <w:r>
        <w:rPr>
          <w:rFonts w:ascii="Calibri" w:eastAsia="Calibri" w:hAnsi="Calibri" w:cs="Calibri"/>
          <w:b/>
          <w:color w:val="231F20"/>
          <w:sz w:val="24"/>
          <w:szCs w:val="24"/>
        </w:rPr>
        <w:t>Results</w:t>
      </w:r>
    </w:p>
    <w:p w14:paraId="4B39BEFC" w14:textId="76554C88" w:rsidR="00C15726" w:rsidRDefault="00EF53DD">
      <w:pPr>
        <w:spacing w:line="360" w:lineRule="auto"/>
        <w:rPr>
          <w:rFonts w:ascii="Calibri" w:eastAsia="Calibri" w:hAnsi="Calibri" w:cs="Calibri"/>
          <w:b/>
          <w:color w:val="231F20"/>
          <w:sz w:val="24"/>
          <w:szCs w:val="24"/>
        </w:rPr>
      </w:pPr>
      <w:r>
        <w:rPr>
          <w:rFonts w:ascii="Calibri" w:eastAsia="Calibri" w:hAnsi="Calibri" w:cs="Calibri"/>
          <w:b/>
          <w:color w:val="231F20"/>
          <w:sz w:val="24"/>
          <w:szCs w:val="24"/>
        </w:rPr>
        <w:t xml:space="preserve">Patients with epilepsy frequently present with BBBD </w:t>
      </w:r>
    </w:p>
    <w:p w14:paraId="7687FAAE" w14:textId="1776B6C1" w:rsidR="00C15726" w:rsidRDefault="00EF53DD" w:rsidP="00EF53DD">
      <w:pPr>
        <w:spacing w:line="360" w:lineRule="auto"/>
        <w:rPr>
          <w:rFonts w:ascii="Calibri" w:eastAsia="Calibri" w:hAnsi="Calibri" w:cs="Calibri"/>
          <w:color w:val="231F20"/>
          <w:sz w:val="24"/>
          <w:szCs w:val="24"/>
        </w:rPr>
      </w:pPr>
      <w:r>
        <w:rPr>
          <w:rFonts w:ascii="Calibri" w:eastAsia="Calibri" w:hAnsi="Calibri" w:cs="Calibri"/>
          <w:color w:val="231F20"/>
          <w:sz w:val="24"/>
          <w:szCs w:val="24"/>
        </w:rPr>
        <w:t xml:space="preserve">Out of 50 PWE recruited for the present </w:t>
      </w:r>
      <w:proofErr w:type="gramStart"/>
      <w:r>
        <w:rPr>
          <w:rFonts w:ascii="Calibri" w:eastAsia="Calibri" w:hAnsi="Calibri" w:cs="Calibri"/>
          <w:color w:val="231F20"/>
          <w:sz w:val="24"/>
          <w:szCs w:val="24"/>
        </w:rPr>
        <w:t>study,  40</w:t>
      </w:r>
      <w:proofErr w:type="gramEnd"/>
      <w:r>
        <w:rPr>
          <w:rFonts w:ascii="Calibri" w:eastAsia="Calibri" w:hAnsi="Calibri" w:cs="Calibri"/>
          <w:color w:val="231F20"/>
          <w:sz w:val="24"/>
          <w:szCs w:val="24"/>
        </w:rPr>
        <w:t xml:space="preserve"> had a clinical diagnosis of </w:t>
      </w:r>
      <w:r w:rsidR="00FC73ED">
        <w:rPr>
          <w:rFonts w:ascii="Calibri" w:eastAsia="Calibri" w:hAnsi="Calibri" w:cs="Calibri"/>
          <w:color w:val="231F20"/>
          <w:sz w:val="24"/>
          <w:szCs w:val="24"/>
        </w:rPr>
        <w:t xml:space="preserve">seizures with focal onset </w:t>
      </w:r>
      <w:r>
        <w:rPr>
          <w:rFonts w:ascii="Calibri" w:eastAsia="Calibri" w:hAnsi="Calibri" w:cs="Calibri"/>
          <w:color w:val="231F20"/>
          <w:sz w:val="24"/>
          <w:szCs w:val="24"/>
        </w:rPr>
        <w:t xml:space="preserve">(mean age = 34.35 ± 13.25 years, 65.00% male), and 10 were clinically diagnosed with generalized </w:t>
      </w:r>
      <w:r w:rsidR="00FC73ED">
        <w:rPr>
          <w:rFonts w:ascii="Calibri" w:eastAsia="Calibri" w:hAnsi="Calibri" w:cs="Calibri"/>
          <w:color w:val="231F20"/>
          <w:sz w:val="24"/>
          <w:szCs w:val="24"/>
        </w:rPr>
        <w:t xml:space="preserve">seizures </w:t>
      </w:r>
      <w:r>
        <w:rPr>
          <w:rFonts w:ascii="Calibri" w:eastAsia="Calibri" w:hAnsi="Calibri" w:cs="Calibri"/>
          <w:color w:val="231F20"/>
          <w:sz w:val="24"/>
          <w:szCs w:val="24"/>
        </w:rPr>
        <w:t xml:space="preserve">(mean age = 30.80 ± 14.87, 30.00% male). Based on semiology and </w:t>
      </w:r>
      <w:r w:rsidR="005F39EA">
        <w:rPr>
          <w:rFonts w:ascii="Calibri" w:eastAsia="Calibri" w:hAnsi="Calibri" w:cs="Calibri"/>
          <w:color w:val="231F20"/>
          <w:sz w:val="24"/>
          <w:szCs w:val="24"/>
        </w:rPr>
        <w:t>interictal</w:t>
      </w:r>
      <w:r>
        <w:rPr>
          <w:rFonts w:ascii="Calibri" w:eastAsia="Calibri" w:hAnsi="Calibri" w:cs="Calibri"/>
          <w:color w:val="231F20"/>
          <w:sz w:val="24"/>
          <w:szCs w:val="24"/>
        </w:rPr>
        <w:t xml:space="preserve"> </w:t>
      </w:r>
      <w:r w:rsidR="005F39EA">
        <w:rPr>
          <w:rFonts w:ascii="Calibri" w:eastAsia="Calibri" w:hAnsi="Calibri" w:cs="Calibri"/>
          <w:color w:val="231F20"/>
          <w:sz w:val="24"/>
          <w:szCs w:val="24"/>
        </w:rPr>
        <w:t>and/</w:t>
      </w:r>
      <w:r>
        <w:rPr>
          <w:rFonts w:ascii="Calibri" w:eastAsia="Calibri" w:hAnsi="Calibri" w:cs="Calibri"/>
          <w:color w:val="231F20"/>
          <w:sz w:val="24"/>
          <w:szCs w:val="24"/>
        </w:rPr>
        <w:t xml:space="preserve">or long-term EEG monitoring, </w:t>
      </w:r>
      <w:r w:rsidR="005F39EA">
        <w:rPr>
          <w:rFonts w:ascii="Calibri" w:eastAsia="Calibri" w:hAnsi="Calibri" w:cs="Calibri"/>
          <w:color w:val="231F20"/>
          <w:sz w:val="24"/>
          <w:szCs w:val="24"/>
        </w:rPr>
        <w:t xml:space="preserve">24 PWE (32.54 ± 12.33 years, 66.67% male) the ictal onset zone was suspected in the temporal lobe, in </w:t>
      </w:r>
      <w:r>
        <w:rPr>
          <w:rFonts w:ascii="Calibri" w:eastAsia="Calibri" w:hAnsi="Calibri" w:cs="Calibri"/>
          <w:color w:val="231F20"/>
          <w:sz w:val="24"/>
          <w:szCs w:val="24"/>
        </w:rPr>
        <w:t xml:space="preserve">14 </w:t>
      </w:r>
      <w:r w:rsidR="005F39EA">
        <w:rPr>
          <w:rFonts w:ascii="Calibri" w:eastAsia="Calibri" w:hAnsi="Calibri" w:cs="Calibri"/>
          <w:color w:val="231F20"/>
          <w:sz w:val="24"/>
          <w:szCs w:val="24"/>
        </w:rPr>
        <w:t xml:space="preserve">patients within the </w:t>
      </w:r>
      <w:r>
        <w:rPr>
          <w:rFonts w:ascii="Calibri" w:eastAsia="Calibri" w:hAnsi="Calibri" w:cs="Calibri"/>
          <w:color w:val="231F20"/>
          <w:sz w:val="24"/>
          <w:szCs w:val="24"/>
        </w:rPr>
        <w:t>frontal lobe (38.21 ± 15.72 years, 50.00% male</w:t>
      </w:r>
      <w:proofErr w:type="gramStart"/>
      <w:r>
        <w:rPr>
          <w:rFonts w:ascii="Calibri" w:eastAsia="Calibri" w:hAnsi="Calibri" w:cs="Calibri"/>
          <w:color w:val="231F20"/>
          <w:sz w:val="24"/>
          <w:szCs w:val="24"/>
        </w:rPr>
        <w:t>)</w:t>
      </w:r>
      <w:r w:rsidR="005F39EA">
        <w:rPr>
          <w:rFonts w:ascii="Calibri" w:eastAsia="Calibri" w:hAnsi="Calibri" w:cs="Calibri"/>
          <w:color w:val="231F20"/>
          <w:sz w:val="24"/>
          <w:szCs w:val="24"/>
        </w:rPr>
        <w:t xml:space="preserve"> </w:t>
      </w:r>
      <w:r w:rsidR="006B3DC1">
        <w:rPr>
          <w:rFonts w:ascii="Calibri" w:eastAsia="Calibri" w:hAnsi="Calibri" w:cs="Calibri"/>
          <w:color w:val="231F20"/>
          <w:sz w:val="24"/>
          <w:szCs w:val="24"/>
        </w:rPr>
        <w:t>,one</w:t>
      </w:r>
      <w:proofErr w:type="gramEnd"/>
      <w:r w:rsidR="006B3DC1">
        <w:rPr>
          <w:rFonts w:ascii="Calibri" w:eastAsia="Calibri" w:hAnsi="Calibri" w:cs="Calibri"/>
          <w:color w:val="231F20"/>
          <w:sz w:val="24"/>
          <w:szCs w:val="24"/>
        </w:rPr>
        <w:t xml:space="preserve"> 22yo male parietal lobe and one 29yo male unknown.</w:t>
      </w:r>
    </w:p>
    <w:p w14:paraId="77FC4B78" w14:textId="0B544F2B" w:rsidR="00E76389" w:rsidRDefault="005F39EA" w:rsidP="00BC3BA2">
      <w:pPr>
        <w:spacing w:line="360" w:lineRule="auto"/>
        <w:rPr>
          <w:rFonts w:ascii="Calibri" w:eastAsia="Calibri" w:hAnsi="Calibri" w:cs="Calibri"/>
          <w:color w:val="231F20"/>
          <w:sz w:val="24"/>
          <w:szCs w:val="24"/>
        </w:rPr>
      </w:pPr>
      <w:r>
        <w:rPr>
          <w:rFonts w:ascii="Calibri" w:eastAsia="Calibri" w:hAnsi="Calibri" w:cs="Calibri"/>
          <w:color w:val="231F20"/>
          <w:sz w:val="24"/>
          <w:szCs w:val="24"/>
        </w:rPr>
        <w:t xml:space="preserve">BBBD maps were created to each </w:t>
      </w:r>
      <w:proofErr w:type="gramStart"/>
      <w:r>
        <w:rPr>
          <w:rFonts w:ascii="Calibri" w:eastAsia="Calibri" w:hAnsi="Calibri" w:cs="Calibri"/>
          <w:color w:val="231F20"/>
          <w:sz w:val="24"/>
          <w:szCs w:val="24"/>
        </w:rPr>
        <w:t>patients</w:t>
      </w:r>
      <w:proofErr w:type="gramEnd"/>
      <w:r>
        <w:rPr>
          <w:rFonts w:ascii="Calibri" w:eastAsia="Calibri" w:hAnsi="Calibri" w:cs="Calibri"/>
          <w:color w:val="231F20"/>
          <w:sz w:val="24"/>
          <w:szCs w:val="24"/>
        </w:rPr>
        <w:t xml:space="preserve"> and were superimposed on T1 images, showing voxels with a Z-score &gt; 2 compared with controls as voxels with BBBD (Fig. 1A). In addition, regional analysis revealed anatomical brain regions with BBBD (mean regional permeability Z score &gt; 2, see Methods and Figure 1B) – allowing a better characterization of brain regions showing BBBD. PWE has</w:t>
      </w:r>
      <w:r w:rsidR="00EF53DD">
        <w:rPr>
          <w:rFonts w:ascii="Calibri" w:eastAsia="Calibri" w:hAnsi="Calibri" w:cs="Calibri"/>
          <w:color w:val="231F20"/>
          <w:sz w:val="24"/>
          <w:szCs w:val="24"/>
        </w:rPr>
        <w:t xml:space="preserve"> higher brain volume with BBBD compared with controls (11.79 ± 7.26% compared with 4.80 ± 2.62%, p&lt;10^-8). On regional analysis, PWE had </w:t>
      </w:r>
      <w:r>
        <w:rPr>
          <w:rFonts w:ascii="Calibri" w:eastAsia="Calibri" w:hAnsi="Calibri" w:cs="Calibri"/>
          <w:color w:val="231F20"/>
          <w:sz w:val="24"/>
          <w:szCs w:val="24"/>
        </w:rPr>
        <w:t>on the average XX+- brain regions with BBBD compared with none in controls (p&lt;)</w:t>
      </w:r>
      <w:r w:rsidR="00C21BEA">
        <w:rPr>
          <w:rFonts w:ascii="Calibri" w:eastAsia="Calibri" w:hAnsi="Calibri" w:cs="Calibri"/>
          <w:color w:val="231F20"/>
          <w:sz w:val="24"/>
          <w:szCs w:val="24"/>
        </w:rPr>
        <w:t xml:space="preserve"> with at least one brain region with BBBD in </w:t>
      </w:r>
      <w:r w:rsidR="00C21BEA" w:rsidRPr="00F52833">
        <w:rPr>
          <w:rFonts w:ascii="Calibri" w:eastAsia="Calibri" w:hAnsi="Calibri" w:cs="Calibri"/>
          <w:color w:val="231F20"/>
          <w:sz w:val="24"/>
          <w:szCs w:val="24"/>
          <w:highlight w:val="yellow"/>
        </w:rPr>
        <w:t>XX</w:t>
      </w:r>
      <w:r w:rsidR="00C21BEA">
        <w:rPr>
          <w:rFonts w:ascii="Calibri" w:eastAsia="Calibri" w:hAnsi="Calibri" w:cs="Calibri"/>
          <w:color w:val="231F20"/>
          <w:sz w:val="24"/>
          <w:szCs w:val="24"/>
        </w:rPr>
        <w:t xml:space="preserve"> out of 50 patients</w:t>
      </w:r>
      <w:r>
        <w:rPr>
          <w:rFonts w:ascii="Calibri" w:eastAsia="Calibri" w:hAnsi="Calibri" w:cs="Calibri"/>
          <w:color w:val="231F20"/>
          <w:sz w:val="24"/>
          <w:szCs w:val="24"/>
        </w:rPr>
        <w:t xml:space="preserve">. There </w:t>
      </w:r>
      <w:proofErr w:type="gramStart"/>
      <w:r>
        <w:rPr>
          <w:rFonts w:ascii="Calibri" w:eastAsia="Calibri" w:hAnsi="Calibri" w:cs="Calibri"/>
          <w:color w:val="231F20"/>
          <w:sz w:val="24"/>
          <w:szCs w:val="24"/>
        </w:rPr>
        <w:t>was</w:t>
      </w:r>
      <w:proofErr w:type="gramEnd"/>
      <w:r>
        <w:rPr>
          <w:rFonts w:ascii="Calibri" w:eastAsia="Calibri" w:hAnsi="Calibri" w:cs="Calibri"/>
          <w:color w:val="231F20"/>
          <w:sz w:val="24"/>
          <w:szCs w:val="24"/>
        </w:rPr>
        <w:t xml:space="preserve"> no significant differences in age (p=0.39) or gender (p=0.29) between controls and PWE</w:t>
      </w:r>
      <w:r w:rsidR="009760CB">
        <w:rPr>
          <w:rFonts w:ascii="Calibri" w:eastAsia="Calibri" w:hAnsi="Calibri" w:cs="Calibri"/>
          <w:color w:val="231F20"/>
          <w:sz w:val="24"/>
          <w:szCs w:val="24"/>
        </w:rPr>
        <w:t xml:space="preserve">. </w:t>
      </w:r>
    </w:p>
    <w:p w14:paraId="2257BA6F" w14:textId="77777777" w:rsidR="00E76389" w:rsidRDefault="00E76389" w:rsidP="00BC3BA2">
      <w:pPr>
        <w:spacing w:line="360" w:lineRule="auto"/>
        <w:rPr>
          <w:rFonts w:ascii="Calibri" w:eastAsia="Calibri" w:hAnsi="Calibri" w:cs="Calibri"/>
          <w:color w:val="231F20"/>
          <w:sz w:val="24"/>
          <w:szCs w:val="24"/>
        </w:rPr>
      </w:pPr>
    </w:p>
    <w:p w14:paraId="1C2AF354" w14:textId="39D4C6FF" w:rsidR="00E76389" w:rsidRDefault="00E76389" w:rsidP="00E76389">
      <w:pPr>
        <w:spacing w:line="360" w:lineRule="auto"/>
        <w:rPr>
          <w:rFonts w:ascii="Calibri" w:eastAsia="Calibri" w:hAnsi="Calibri" w:cs="Calibri"/>
          <w:color w:val="231F20"/>
          <w:sz w:val="24"/>
          <w:szCs w:val="24"/>
        </w:rPr>
      </w:pPr>
      <w:r>
        <w:rPr>
          <w:rFonts w:ascii="Calibri" w:eastAsia="Calibri" w:hAnsi="Calibri" w:cs="Calibri"/>
          <w:color w:val="231F20"/>
          <w:sz w:val="24"/>
          <w:szCs w:val="24"/>
        </w:rPr>
        <w:lastRenderedPageBreak/>
        <w:t>No significant differences were found between brain volume with BBBD or averaged Z score and patients age (p = &gt;0.5) as well as disease age of onset (p &gt; 0.25) or duration of disease (p &gt; 0.07).</w:t>
      </w:r>
    </w:p>
    <w:p w14:paraId="6051FE1E" w14:textId="77777777" w:rsidR="00EF407F" w:rsidRDefault="00EF407F" w:rsidP="006A7EB5">
      <w:pPr>
        <w:spacing w:line="360" w:lineRule="auto"/>
        <w:rPr>
          <w:rFonts w:ascii="Calibri" w:eastAsia="Calibri" w:hAnsi="Calibri" w:cs="Calibri"/>
          <w:color w:val="231F20"/>
          <w:sz w:val="24"/>
          <w:szCs w:val="24"/>
        </w:rPr>
      </w:pPr>
    </w:p>
    <w:p w14:paraId="04173598" w14:textId="136C84B7" w:rsidR="00EF407F" w:rsidRDefault="00EF407F" w:rsidP="006A7EB5">
      <w:pPr>
        <w:spacing w:line="360" w:lineRule="auto"/>
        <w:rPr>
          <w:rFonts w:ascii="Calibri" w:eastAsia="Calibri" w:hAnsi="Calibri" w:cs="Calibri"/>
          <w:b/>
          <w:bCs/>
          <w:color w:val="231F20"/>
          <w:sz w:val="24"/>
          <w:szCs w:val="24"/>
        </w:rPr>
      </w:pPr>
      <w:r>
        <w:rPr>
          <w:rFonts w:ascii="Calibri" w:eastAsia="Calibri" w:hAnsi="Calibri" w:cs="Calibri"/>
          <w:b/>
          <w:bCs/>
          <w:color w:val="231F20"/>
          <w:sz w:val="24"/>
          <w:szCs w:val="24"/>
        </w:rPr>
        <w:t>Regional Analysis reveals brain regions more likely to show BBBD:</w:t>
      </w:r>
    </w:p>
    <w:p w14:paraId="4EEFA19B" w14:textId="17854746" w:rsidR="00C15726" w:rsidRDefault="00BC3BA2" w:rsidP="006A7EB5">
      <w:pPr>
        <w:spacing w:line="360" w:lineRule="auto"/>
        <w:rPr>
          <w:rFonts w:ascii="Calibri" w:eastAsia="Calibri" w:hAnsi="Calibri" w:cs="Calibri"/>
          <w:color w:val="231F20"/>
          <w:sz w:val="24"/>
          <w:szCs w:val="24"/>
        </w:rPr>
      </w:pPr>
      <w:r>
        <w:rPr>
          <w:rFonts w:ascii="Calibri" w:eastAsia="Calibri" w:hAnsi="Calibri" w:cs="Calibri"/>
          <w:color w:val="231F20"/>
          <w:sz w:val="24"/>
          <w:szCs w:val="24"/>
        </w:rPr>
        <w:t xml:space="preserve">While we found large differences between individual PWE in the extent and distribution of BBBD, a group comparison showed an </w:t>
      </w:r>
      <w:r w:rsidR="00D96A9C">
        <w:rPr>
          <w:rFonts w:ascii="Calibri" w:eastAsia="Calibri" w:hAnsi="Calibri" w:cs="Calibri"/>
          <w:color w:val="231F20"/>
          <w:sz w:val="24"/>
          <w:szCs w:val="24"/>
        </w:rPr>
        <w:t xml:space="preserve">averaged Z score </w:t>
      </w:r>
      <w:r w:rsidR="0024408A">
        <w:rPr>
          <w:rFonts w:ascii="Calibri" w:eastAsia="Calibri" w:hAnsi="Calibri" w:cs="Calibri"/>
          <w:color w:val="231F20"/>
          <w:sz w:val="24"/>
          <w:szCs w:val="24"/>
        </w:rPr>
        <w:t>&gt;</w:t>
      </w:r>
      <w:r w:rsidR="00D96A9C">
        <w:rPr>
          <w:rFonts w:ascii="Calibri" w:eastAsia="Calibri" w:hAnsi="Calibri" w:cs="Calibri"/>
          <w:color w:val="231F20"/>
          <w:sz w:val="24"/>
          <w:szCs w:val="24"/>
        </w:rPr>
        <w:t xml:space="preserve"> 2 in </w:t>
      </w:r>
      <w:r w:rsidR="0024408A">
        <w:rPr>
          <w:rFonts w:ascii="Calibri" w:eastAsia="Calibri" w:hAnsi="Calibri" w:cs="Calibri"/>
          <w:color w:val="231F20"/>
          <w:sz w:val="24"/>
          <w:szCs w:val="24"/>
        </w:rPr>
        <w:t>15</w:t>
      </w:r>
      <w:r w:rsidR="00D96A9C">
        <w:rPr>
          <w:rFonts w:ascii="Calibri" w:eastAsia="Calibri" w:hAnsi="Calibri" w:cs="Calibri"/>
          <w:color w:val="231F20"/>
          <w:sz w:val="24"/>
          <w:szCs w:val="24"/>
        </w:rPr>
        <w:t xml:space="preserve"> </w:t>
      </w:r>
      <w:r w:rsidR="0024408A">
        <w:rPr>
          <w:rFonts w:ascii="Calibri" w:eastAsia="Calibri" w:hAnsi="Calibri" w:cs="Calibri"/>
          <w:color w:val="231F20"/>
          <w:sz w:val="24"/>
          <w:szCs w:val="24"/>
        </w:rPr>
        <w:t>brain</w:t>
      </w:r>
      <w:r w:rsidR="00D96A9C">
        <w:rPr>
          <w:rFonts w:ascii="Calibri" w:eastAsia="Calibri" w:hAnsi="Calibri" w:cs="Calibri"/>
          <w:color w:val="231F20"/>
          <w:sz w:val="24"/>
          <w:szCs w:val="24"/>
        </w:rPr>
        <w:t xml:space="preserve"> regions</w:t>
      </w:r>
      <w:r w:rsidR="0024408A">
        <w:rPr>
          <w:rFonts w:ascii="Calibri" w:eastAsia="Calibri" w:hAnsi="Calibri" w:cs="Calibri"/>
          <w:color w:val="231F20"/>
          <w:sz w:val="24"/>
          <w:szCs w:val="24"/>
        </w:rPr>
        <w:t xml:space="preserve"> (mostly cortical gray matter), of whom 9 were </w:t>
      </w:r>
      <w:r>
        <w:rPr>
          <w:rFonts w:ascii="Calibri" w:eastAsia="Calibri" w:hAnsi="Calibri" w:cs="Calibri"/>
          <w:color w:val="231F20"/>
          <w:sz w:val="24"/>
          <w:szCs w:val="24"/>
        </w:rPr>
        <w:t>with</w:t>
      </w:r>
      <w:r w:rsidR="0024408A">
        <w:rPr>
          <w:rFonts w:ascii="Calibri" w:eastAsia="Calibri" w:hAnsi="Calibri" w:cs="Calibri"/>
          <w:color w:val="231F20"/>
          <w:sz w:val="24"/>
          <w:szCs w:val="24"/>
        </w:rPr>
        <w:t xml:space="preserve">in the frontal and temporal lobes (Fig. 2A). </w:t>
      </w:r>
      <w:r w:rsidR="006A7EB5">
        <w:rPr>
          <w:rFonts w:ascii="Calibri" w:eastAsia="Calibri" w:hAnsi="Calibri" w:cs="Calibri"/>
          <w:color w:val="231F20"/>
          <w:sz w:val="24"/>
          <w:szCs w:val="24"/>
        </w:rPr>
        <w:t xml:space="preserve"> </w:t>
      </w:r>
      <w:r w:rsidR="0024408A">
        <w:rPr>
          <w:rFonts w:ascii="Calibri" w:eastAsia="Calibri" w:hAnsi="Calibri" w:cs="Calibri"/>
          <w:color w:val="231F20"/>
          <w:sz w:val="24"/>
          <w:szCs w:val="24"/>
        </w:rPr>
        <w:t>Regions included</w:t>
      </w:r>
      <w:r w:rsidR="006A7EB5">
        <w:rPr>
          <w:rFonts w:ascii="Calibri" w:eastAsia="Calibri" w:hAnsi="Calibri" w:cs="Calibri"/>
          <w:color w:val="231F20"/>
          <w:sz w:val="24"/>
          <w:szCs w:val="24"/>
          <w:lang w:val="en-US"/>
        </w:rPr>
        <w:t xml:space="preserve"> the</w:t>
      </w:r>
      <w:r>
        <w:rPr>
          <w:rFonts w:ascii="Calibri" w:eastAsia="Calibri" w:hAnsi="Calibri" w:cs="Calibri"/>
          <w:color w:val="231F20"/>
          <w:sz w:val="24"/>
          <w:szCs w:val="24"/>
        </w:rPr>
        <w:t xml:space="preserve"> Left supramarginal gyrus</w:t>
      </w:r>
      <w:r w:rsidR="006A7EB5">
        <w:rPr>
          <w:rFonts w:ascii="Calibri" w:eastAsia="Calibri" w:hAnsi="Calibri" w:cs="Calibri"/>
          <w:color w:val="231F20"/>
          <w:sz w:val="24"/>
          <w:szCs w:val="24"/>
        </w:rPr>
        <w:t xml:space="preserve"> (Z=</w:t>
      </w:r>
      <w:r>
        <w:rPr>
          <w:rFonts w:ascii="Calibri" w:eastAsia="Calibri" w:hAnsi="Calibri" w:cs="Calibri"/>
          <w:color w:val="231F20"/>
          <w:sz w:val="24"/>
          <w:szCs w:val="24"/>
        </w:rPr>
        <w:t>2.61</w:t>
      </w:r>
      <w:r w:rsidR="006A7EB5">
        <w:rPr>
          <w:rFonts w:ascii="Calibri" w:eastAsia="Calibri" w:hAnsi="Calibri" w:cs="Calibri"/>
          <w:color w:val="231F20"/>
          <w:sz w:val="24"/>
          <w:szCs w:val="24"/>
        </w:rPr>
        <w:t>)</w:t>
      </w:r>
      <w:r>
        <w:rPr>
          <w:rFonts w:ascii="Calibri" w:eastAsia="Calibri" w:hAnsi="Calibri" w:cs="Calibri"/>
          <w:color w:val="231F20"/>
          <w:sz w:val="24"/>
          <w:szCs w:val="24"/>
        </w:rPr>
        <w:t>, Right inferior temporal gyrus</w:t>
      </w:r>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2.26</w:t>
      </w:r>
      <w:r w:rsidR="006A7EB5">
        <w:rPr>
          <w:rFonts w:ascii="Calibri" w:eastAsia="Calibri" w:hAnsi="Calibri" w:cs="Calibri"/>
          <w:color w:val="231F20"/>
          <w:sz w:val="24"/>
          <w:szCs w:val="24"/>
        </w:rPr>
        <w:t>)</w:t>
      </w:r>
      <w:r>
        <w:rPr>
          <w:rFonts w:ascii="Calibri" w:eastAsia="Calibri" w:hAnsi="Calibri" w:cs="Calibri"/>
          <w:color w:val="231F20"/>
          <w:sz w:val="24"/>
          <w:szCs w:val="24"/>
        </w:rPr>
        <w:t>, Right cuneus</w:t>
      </w:r>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2.23</w:t>
      </w:r>
      <w:r w:rsidR="006A7EB5">
        <w:rPr>
          <w:rFonts w:ascii="Calibri" w:eastAsia="Calibri" w:hAnsi="Calibri" w:cs="Calibri"/>
          <w:color w:val="231F20"/>
          <w:sz w:val="24"/>
          <w:szCs w:val="24"/>
        </w:rPr>
        <w:t>)</w:t>
      </w:r>
      <w:r>
        <w:rPr>
          <w:rFonts w:ascii="Calibri" w:eastAsia="Calibri" w:hAnsi="Calibri" w:cs="Calibri"/>
          <w:color w:val="231F20"/>
          <w:sz w:val="24"/>
          <w:szCs w:val="24"/>
        </w:rPr>
        <w:t>, Left central operculum</w:t>
      </w:r>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2.2</w:t>
      </w:r>
      <w:r w:rsidR="006A7EB5">
        <w:rPr>
          <w:rFonts w:ascii="Calibri" w:eastAsia="Calibri" w:hAnsi="Calibri" w:cs="Calibri"/>
          <w:color w:val="231F20"/>
          <w:sz w:val="24"/>
          <w:szCs w:val="24"/>
        </w:rPr>
        <w:t>)</w:t>
      </w:r>
      <w:r>
        <w:rPr>
          <w:rFonts w:ascii="Calibri" w:eastAsia="Calibri" w:hAnsi="Calibri" w:cs="Calibri"/>
          <w:color w:val="231F20"/>
          <w:sz w:val="24"/>
          <w:szCs w:val="24"/>
        </w:rPr>
        <w:t>, Right middle frontal gyrus</w:t>
      </w:r>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2.19</w:t>
      </w:r>
      <w:r w:rsidR="006A7EB5">
        <w:rPr>
          <w:rFonts w:ascii="Calibri" w:eastAsia="Calibri" w:hAnsi="Calibri" w:cs="Calibri"/>
          <w:color w:val="231F20"/>
          <w:sz w:val="24"/>
          <w:szCs w:val="24"/>
        </w:rPr>
        <w:t>)</w:t>
      </w:r>
      <w:r>
        <w:rPr>
          <w:rFonts w:ascii="Calibri" w:eastAsia="Calibri" w:hAnsi="Calibri" w:cs="Calibri"/>
          <w:color w:val="231F20"/>
          <w:sz w:val="24"/>
          <w:szCs w:val="24"/>
        </w:rPr>
        <w:t>, Right Cerebral White Matter</w:t>
      </w:r>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2.16</w:t>
      </w:r>
      <w:r w:rsidR="006A7EB5">
        <w:rPr>
          <w:rFonts w:ascii="Calibri" w:eastAsia="Calibri" w:hAnsi="Calibri" w:cs="Calibri"/>
          <w:color w:val="231F20"/>
          <w:sz w:val="24"/>
          <w:szCs w:val="24"/>
        </w:rPr>
        <w:t>)</w:t>
      </w:r>
      <w:r>
        <w:rPr>
          <w:rFonts w:ascii="Calibri" w:eastAsia="Calibri" w:hAnsi="Calibri" w:cs="Calibri"/>
          <w:color w:val="231F20"/>
          <w:sz w:val="24"/>
          <w:szCs w:val="24"/>
        </w:rPr>
        <w:t xml:space="preserve">, Left planum </w:t>
      </w:r>
      <w:proofErr w:type="spellStart"/>
      <w:r>
        <w:rPr>
          <w:rFonts w:ascii="Calibri" w:eastAsia="Calibri" w:hAnsi="Calibri" w:cs="Calibri"/>
          <w:color w:val="231F20"/>
          <w:sz w:val="24"/>
          <w:szCs w:val="24"/>
        </w:rPr>
        <w:t>temporale</w:t>
      </w:r>
      <w:proofErr w:type="spellEnd"/>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2.16</w:t>
      </w:r>
      <w:r w:rsidR="006A7EB5">
        <w:rPr>
          <w:rFonts w:ascii="Calibri" w:eastAsia="Calibri" w:hAnsi="Calibri" w:cs="Calibri"/>
          <w:color w:val="231F20"/>
          <w:sz w:val="24"/>
          <w:szCs w:val="24"/>
        </w:rPr>
        <w:t>)</w:t>
      </w:r>
      <w:r>
        <w:rPr>
          <w:rFonts w:ascii="Calibri" w:eastAsia="Calibri" w:hAnsi="Calibri" w:cs="Calibri"/>
          <w:color w:val="231F20"/>
          <w:sz w:val="24"/>
          <w:szCs w:val="24"/>
        </w:rPr>
        <w:t>, Right supplementary motor cortex</w:t>
      </w:r>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2.14</w:t>
      </w:r>
      <w:r w:rsidR="006A7EB5">
        <w:rPr>
          <w:rFonts w:ascii="Calibri" w:eastAsia="Calibri" w:hAnsi="Calibri" w:cs="Calibri"/>
          <w:color w:val="231F20"/>
          <w:sz w:val="24"/>
          <w:szCs w:val="24"/>
        </w:rPr>
        <w:t>)</w:t>
      </w:r>
      <w:r>
        <w:rPr>
          <w:rFonts w:ascii="Calibri" w:eastAsia="Calibri" w:hAnsi="Calibri" w:cs="Calibri"/>
          <w:color w:val="231F20"/>
          <w:sz w:val="24"/>
          <w:szCs w:val="24"/>
        </w:rPr>
        <w:t>, Left angular gyrus</w:t>
      </w:r>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2.12</w:t>
      </w:r>
      <w:r w:rsidR="006A7EB5">
        <w:rPr>
          <w:rFonts w:ascii="Calibri" w:eastAsia="Calibri" w:hAnsi="Calibri" w:cs="Calibri"/>
          <w:color w:val="231F20"/>
          <w:sz w:val="24"/>
          <w:szCs w:val="24"/>
        </w:rPr>
        <w:t>)</w:t>
      </w:r>
      <w:r>
        <w:rPr>
          <w:rFonts w:ascii="Calibri" w:eastAsia="Calibri" w:hAnsi="Calibri" w:cs="Calibri"/>
          <w:color w:val="231F20"/>
          <w:sz w:val="24"/>
          <w:szCs w:val="24"/>
        </w:rPr>
        <w:t>, Left frontal pole</w:t>
      </w:r>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2.12</w:t>
      </w:r>
      <w:r w:rsidR="006A7EB5">
        <w:rPr>
          <w:rFonts w:ascii="Calibri" w:eastAsia="Calibri" w:hAnsi="Calibri" w:cs="Calibri"/>
          <w:color w:val="231F20"/>
          <w:sz w:val="24"/>
          <w:szCs w:val="24"/>
        </w:rPr>
        <w:t>)</w:t>
      </w:r>
      <w:r>
        <w:rPr>
          <w:rFonts w:ascii="Calibri" w:eastAsia="Calibri" w:hAnsi="Calibri" w:cs="Calibri"/>
          <w:color w:val="231F20"/>
          <w:sz w:val="24"/>
          <w:szCs w:val="24"/>
        </w:rPr>
        <w:t>, Right</w:t>
      </w:r>
      <w:r w:rsidR="006A7EB5">
        <w:rPr>
          <w:rFonts w:ascii="Calibri" w:eastAsia="Calibri" w:hAnsi="Calibri" w:cs="Calibri"/>
          <w:color w:val="231F20"/>
          <w:sz w:val="24"/>
          <w:szCs w:val="24"/>
        </w:rPr>
        <w:t xml:space="preserve"> and left</w:t>
      </w:r>
      <w:r>
        <w:rPr>
          <w:rFonts w:ascii="Calibri" w:eastAsia="Calibri" w:hAnsi="Calibri" w:cs="Calibri"/>
          <w:color w:val="231F20"/>
          <w:sz w:val="24"/>
          <w:szCs w:val="24"/>
        </w:rPr>
        <w:t xml:space="preserve"> orbital part of the inferior frontal gyrus</w:t>
      </w:r>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2.09</w:t>
      </w:r>
      <w:r w:rsidR="006A7EB5">
        <w:rPr>
          <w:rFonts w:ascii="Calibri" w:eastAsia="Calibri" w:hAnsi="Calibri" w:cs="Calibri"/>
          <w:color w:val="231F20"/>
          <w:sz w:val="24"/>
          <w:szCs w:val="24"/>
        </w:rPr>
        <w:t xml:space="preserve"> and 2.08, respectively)</w:t>
      </w:r>
      <w:r>
        <w:rPr>
          <w:rFonts w:ascii="Calibri" w:eastAsia="Calibri" w:hAnsi="Calibri" w:cs="Calibri"/>
          <w:color w:val="231F20"/>
          <w:sz w:val="24"/>
          <w:szCs w:val="24"/>
        </w:rPr>
        <w:t>, Right transverse temporal gyrus</w:t>
      </w:r>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2.08</w:t>
      </w:r>
      <w:r w:rsidR="006A7EB5">
        <w:rPr>
          <w:rFonts w:ascii="Calibri" w:eastAsia="Calibri" w:hAnsi="Calibri" w:cs="Calibri"/>
          <w:color w:val="231F20"/>
          <w:sz w:val="24"/>
          <w:szCs w:val="24"/>
        </w:rPr>
        <w:t>)</w:t>
      </w:r>
      <w:r>
        <w:rPr>
          <w:rFonts w:ascii="Calibri" w:eastAsia="Calibri" w:hAnsi="Calibri" w:cs="Calibri"/>
          <w:color w:val="231F20"/>
          <w:sz w:val="24"/>
          <w:szCs w:val="24"/>
        </w:rPr>
        <w:t>, Right superior frontal gyrus medial segment</w:t>
      </w:r>
      <w:r w:rsidR="006A7EB5">
        <w:rPr>
          <w:rFonts w:ascii="Calibri" w:eastAsia="Calibri" w:hAnsi="Calibri" w:cs="Calibri"/>
          <w:color w:val="231F20"/>
          <w:sz w:val="24"/>
          <w:szCs w:val="24"/>
        </w:rPr>
        <w:t xml:space="preserve"> (</w:t>
      </w:r>
      <w:r>
        <w:rPr>
          <w:rFonts w:ascii="Calibri" w:eastAsia="Calibri" w:hAnsi="Calibri" w:cs="Calibri"/>
          <w:color w:val="231F20"/>
          <w:sz w:val="24"/>
          <w:szCs w:val="24"/>
        </w:rPr>
        <w:t>2.05</w:t>
      </w:r>
      <w:r w:rsidR="006A7EB5">
        <w:rPr>
          <w:rFonts w:ascii="Calibri" w:eastAsia="Calibri" w:hAnsi="Calibri" w:cs="Calibri"/>
          <w:color w:val="231F20"/>
          <w:sz w:val="24"/>
          <w:szCs w:val="24"/>
        </w:rPr>
        <w:t xml:space="preserve">), and </w:t>
      </w:r>
      <w:r>
        <w:rPr>
          <w:rFonts w:ascii="Calibri" w:eastAsia="Calibri" w:hAnsi="Calibri" w:cs="Calibri"/>
          <w:color w:val="231F20"/>
          <w:sz w:val="24"/>
          <w:szCs w:val="24"/>
        </w:rPr>
        <w:t>Left parietal operculum</w:t>
      </w:r>
      <w:r w:rsidR="006A7EB5">
        <w:rPr>
          <w:rFonts w:ascii="Calibri" w:eastAsia="Calibri" w:hAnsi="Calibri" w:cs="Calibri"/>
          <w:color w:val="231F20"/>
          <w:sz w:val="24"/>
          <w:szCs w:val="24"/>
        </w:rPr>
        <w:t xml:space="preserve"> (2.0).</w:t>
      </w:r>
      <w:r>
        <w:rPr>
          <w:rFonts w:ascii="Calibri" w:eastAsia="Calibri" w:hAnsi="Calibri" w:cs="Calibri"/>
          <w:color w:val="231F20"/>
          <w:sz w:val="24"/>
          <w:szCs w:val="24"/>
        </w:rPr>
        <w:t xml:space="preserve"> Statistical comparison showed a significance increase in permeability in xx out of 126 regions (which test, Fig. </w:t>
      </w:r>
      <w:commentRangeStart w:id="5"/>
      <w:r>
        <w:rPr>
          <w:rFonts w:ascii="Calibri" w:eastAsia="Calibri" w:hAnsi="Calibri" w:cs="Calibri"/>
          <w:color w:val="231F20"/>
          <w:sz w:val="24"/>
          <w:szCs w:val="24"/>
        </w:rPr>
        <w:t>2B</w:t>
      </w:r>
      <w:commentRangeEnd w:id="5"/>
      <w:r>
        <w:rPr>
          <w:rStyle w:val="CommentReference"/>
        </w:rPr>
        <w:commentReference w:id="5"/>
      </w:r>
      <w:r>
        <w:rPr>
          <w:rFonts w:ascii="Calibri" w:eastAsia="Calibri" w:hAnsi="Calibri" w:cs="Calibri"/>
          <w:color w:val="231F20"/>
          <w:sz w:val="24"/>
          <w:szCs w:val="24"/>
        </w:rPr>
        <w:t xml:space="preserve">, E)  </w:t>
      </w:r>
    </w:p>
    <w:p w14:paraId="16401E53" w14:textId="77777777" w:rsidR="00EF407F" w:rsidRDefault="00EF407F" w:rsidP="006A7EB5">
      <w:pPr>
        <w:spacing w:line="360" w:lineRule="auto"/>
        <w:rPr>
          <w:rFonts w:ascii="Calibri" w:eastAsia="Calibri" w:hAnsi="Calibri" w:cs="Calibri"/>
          <w:color w:val="231F20"/>
          <w:sz w:val="24"/>
          <w:szCs w:val="24"/>
        </w:rPr>
      </w:pPr>
    </w:p>
    <w:p w14:paraId="55E8C7D0" w14:textId="6933BB7B" w:rsidR="00C15726" w:rsidRPr="00F52833" w:rsidRDefault="00BC3BA2" w:rsidP="00BC3BA2">
      <w:pPr>
        <w:spacing w:line="360" w:lineRule="auto"/>
        <w:rPr>
          <w:rFonts w:ascii="Calibri" w:eastAsia="Calibri" w:hAnsi="Calibri" w:cs="Calibri"/>
          <w:b/>
          <w:bCs/>
          <w:color w:val="231F20"/>
          <w:sz w:val="24"/>
          <w:szCs w:val="24"/>
        </w:rPr>
      </w:pPr>
      <w:r w:rsidRPr="00906A6A">
        <w:rPr>
          <w:rFonts w:ascii="Calibri" w:eastAsia="Calibri" w:hAnsi="Calibri" w:cs="Calibri"/>
          <w:b/>
          <w:bCs/>
          <w:color w:val="231F20"/>
          <w:sz w:val="24"/>
          <w:szCs w:val="24"/>
        </w:rPr>
        <w:t xml:space="preserve">BBBD is common in both focal and </w:t>
      </w:r>
      <w:r w:rsidRPr="00F52833">
        <w:rPr>
          <w:rFonts w:ascii="Calibri" w:eastAsia="Calibri" w:hAnsi="Calibri" w:cs="Calibri"/>
          <w:b/>
          <w:bCs/>
          <w:color w:val="231F20"/>
          <w:sz w:val="24"/>
          <w:szCs w:val="24"/>
        </w:rPr>
        <w:t xml:space="preserve">generalized </w:t>
      </w:r>
      <w:proofErr w:type="gramStart"/>
      <w:r w:rsidRPr="00F52833">
        <w:rPr>
          <w:rFonts w:ascii="Calibri" w:eastAsia="Calibri" w:hAnsi="Calibri" w:cs="Calibri"/>
          <w:b/>
          <w:bCs/>
          <w:color w:val="231F20"/>
          <w:sz w:val="24"/>
          <w:szCs w:val="24"/>
        </w:rPr>
        <w:t>epilepsy</w:t>
      </w:r>
      <w:proofErr w:type="gramEnd"/>
    </w:p>
    <w:p w14:paraId="3FF9A22C" w14:textId="77777777" w:rsidR="00072404" w:rsidRDefault="00000000" w:rsidP="00BC3BA2">
      <w:pPr>
        <w:spacing w:line="360" w:lineRule="auto"/>
        <w:rPr>
          <w:rFonts w:ascii="Calibri" w:eastAsia="Calibri" w:hAnsi="Calibri" w:cs="Calibri"/>
          <w:color w:val="231F20"/>
          <w:sz w:val="24"/>
          <w:szCs w:val="24"/>
        </w:rPr>
      </w:pPr>
      <w:r>
        <w:rPr>
          <w:rFonts w:ascii="Calibri" w:eastAsia="Calibri" w:hAnsi="Calibri" w:cs="Calibri"/>
          <w:color w:val="231F20"/>
          <w:sz w:val="24"/>
          <w:szCs w:val="24"/>
        </w:rPr>
        <w:t xml:space="preserve"> </w:t>
      </w:r>
      <w:r w:rsidR="00BC3BA2">
        <w:rPr>
          <w:rFonts w:ascii="Calibri" w:eastAsia="Calibri" w:hAnsi="Calibri" w:cs="Calibri"/>
          <w:color w:val="231F20"/>
          <w:sz w:val="24"/>
          <w:szCs w:val="24"/>
        </w:rPr>
        <w:t>No significant differences were found in total brain volume with BBBD between patients with focal and generalized epilepsy (</w:t>
      </w:r>
      <w:r>
        <w:rPr>
          <w:rFonts w:ascii="Calibri" w:eastAsia="Calibri" w:hAnsi="Calibri" w:cs="Calibri"/>
          <w:color w:val="231F20"/>
          <w:sz w:val="24"/>
          <w:szCs w:val="24"/>
        </w:rPr>
        <w:t xml:space="preserve">12.20 ± 7.66% </w:t>
      </w:r>
      <w:r w:rsidR="00BC3BA2">
        <w:rPr>
          <w:rFonts w:ascii="Calibri" w:eastAsia="Calibri" w:hAnsi="Calibri" w:cs="Calibri"/>
          <w:color w:val="231F20"/>
          <w:sz w:val="24"/>
          <w:szCs w:val="24"/>
        </w:rPr>
        <w:t xml:space="preserve">vs. 14.28 ± 5.67% brain volume with BBBD, respectively, p=???), both groups significantly higher than controls (p&lt;0.0000). Regional analysis revealed xx regions the focal group compared with </w:t>
      </w:r>
      <w:proofErr w:type="spellStart"/>
      <w:r w:rsidR="00BC3BA2">
        <w:rPr>
          <w:rFonts w:ascii="Calibri" w:eastAsia="Calibri" w:hAnsi="Calibri" w:cs="Calibri"/>
          <w:color w:val="231F20"/>
          <w:sz w:val="24"/>
          <w:szCs w:val="24"/>
        </w:rPr>
        <w:t>yy</w:t>
      </w:r>
      <w:proofErr w:type="spellEnd"/>
      <w:r w:rsidR="00BC3BA2">
        <w:rPr>
          <w:rFonts w:ascii="Calibri" w:eastAsia="Calibri" w:hAnsi="Calibri" w:cs="Calibri"/>
          <w:color w:val="231F20"/>
          <w:sz w:val="24"/>
          <w:szCs w:val="24"/>
        </w:rPr>
        <w:t xml:space="preserve"> regions in the generalized group with a Z &gt;2 (Fig. 2 F-G</w:t>
      </w:r>
      <w:r w:rsidR="000C3F8C">
        <w:rPr>
          <w:rFonts w:ascii="Calibri" w:eastAsia="Calibri" w:hAnsi="Calibri" w:cs="Calibri"/>
          <w:color w:val="231F20"/>
          <w:sz w:val="24"/>
          <w:szCs w:val="24"/>
        </w:rPr>
        <w:t>, Table S2</w:t>
      </w:r>
      <w:r w:rsidR="00BC3BA2">
        <w:rPr>
          <w:rFonts w:ascii="Calibri" w:eastAsia="Calibri" w:hAnsi="Calibri" w:cs="Calibri"/>
          <w:color w:val="231F20"/>
          <w:sz w:val="24"/>
          <w:szCs w:val="24"/>
        </w:rPr>
        <w:t xml:space="preserve">). Interestingly, patients clinically diagnosed with suspected temporal lobe epilepsy had xx regions with a Z score &gt; 2 </w:t>
      </w:r>
      <w:proofErr w:type="gramStart"/>
      <w:r w:rsidR="00BC3BA2">
        <w:rPr>
          <w:rFonts w:ascii="Calibri" w:eastAsia="Calibri" w:hAnsi="Calibri" w:cs="Calibri"/>
          <w:color w:val="231F20"/>
          <w:sz w:val="24"/>
          <w:szCs w:val="24"/>
        </w:rPr>
        <w:t>including</w:t>
      </w:r>
      <w:proofErr w:type="gramEnd"/>
      <w:r w:rsidR="00BC3BA2">
        <w:rPr>
          <w:rFonts w:ascii="Calibri" w:eastAsia="Calibri" w:hAnsi="Calibri" w:cs="Calibri"/>
          <w:color w:val="231F20"/>
          <w:sz w:val="24"/>
          <w:szCs w:val="24"/>
        </w:rPr>
        <w:t xml:space="preserve"> </w:t>
      </w:r>
    </w:p>
    <w:p w14:paraId="5E464862" w14:textId="535DF806" w:rsidR="00C15726" w:rsidRDefault="00BC3BA2" w:rsidP="00BC3BA2">
      <w:pPr>
        <w:spacing w:line="360" w:lineRule="auto"/>
        <w:rPr>
          <w:rFonts w:ascii="Calibri" w:eastAsia="Calibri" w:hAnsi="Calibri" w:cs="Calibri"/>
          <w:color w:val="231F20"/>
        </w:rPr>
      </w:pPr>
      <w:r>
        <w:rPr>
          <w:rFonts w:ascii="Calibri" w:eastAsia="Calibri" w:hAnsi="Calibri" w:cs="Calibri"/>
          <w:color w:val="231F20"/>
          <w:sz w:val="24"/>
          <w:szCs w:val="24"/>
        </w:rPr>
        <w:t xml:space="preserve">LIST OF REGIONS </w:t>
      </w:r>
      <w:proofErr w:type="gramStart"/>
      <w:r>
        <w:rPr>
          <w:rFonts w:ascii="Calibri" w:eastAsia="Calibri" w:hAnsi="Calibri" w:cs="Calibri"/>
          <w:color w:val="231F20"/>
          <w:sz w:val="24"/>
          <w:szCs w:val="24"/>
        </w:rPr>
        <w:t xml:space="preserve">??? </w:t>
      </w:r>
      <w:r>
        <w:rPr>
          <w:rFonts w:ascii="Calibri" w:eastAsia="Calibri" w:hAnsi="Calibri" w:cs="Calibri"/>
          <w:color w:val="231F20"/>
        </w:rPr>
        <w:t>.</w:t>
      </w:r>
      <w:proofErr w:type="gramEnd"/>
      <w:r>
        <w:rPr>
          <w:rFonts w:ascii="Calibri" w:eastAsia="Calibri" w:hAnsi="Calibri" w:cs="Calibri"/>
          <w:color w:val="231F20"/>
        </w:rPr>
        <w:t xml:space="preserve"> </w:t>
      </w:r>
      <w:commentRangeStart w:id="6"/>
      <w:commentRangeEnd w:id="6"/>
      <w:r w:rsidR="000C3F8C">
        <w:rPr>
          <w:rStyle w:val="CommentReference"/>
        </w:rPr>
        <w:commentReference w:id="6"/>
      </w:r>
    </w:p>
    <w:p w14:paraId="4953BEED" w14:textId="77777777" w:rsidR="00C15726" w:rsidRDefault="00C15726">
      <w:pPr>
        <w:spacing w:line="360" w:lineRule="auto"/>
        <w:rPr>
          <w:rFonts w:ascii="Calibri" w:eastAsia="Calibri" w:hAnsi="Calibri" w:cs="Calibri"/>
          <w:color w:val="231F20"/>
        </w:rPr>
      </w:pPr>
    </w:p>
    <w:p w14:paraId="2CD07672" w14:textId="55A0A860" w:rsidR="00C15726" w:rsidRDefault="00626086">
      <w:pPr>
        <w:spacing w:line="360" w:lineRule="auto"/>
        <w:rPr>
          <w:rFonts w:ascii="Calibri" w:eastAsia="Calibri" w:hAnsi="Calibri" w:cs="Calibri"/>
          <w:b/>
          <w:color w:val="231F20"/>
          <w:sz w:val="24"/>
          <w:szCs w:val="24"/>
        </w:rPr>
      </w:pPr>
      <w:r>
        <w:rPr>
          <w:rFonts w:ascii="Calibri" w:eastAsia="Calibri" w:hAnsi="Calibri" w:cs="Calibri"/>
          <w:b/>
          <w:color w:val="231F20"/>
          <w:sz w:val="24"/>
          <w:szCs w:val="24"/>
        </w:rPr>
        <w:t>MR-positive lesions</w:t>
      </w:r>
    </w:p>
    <w:p w14:paraId="545CBFEA" w14:textId="3C15BE6C" w:rsidR="00C15726" w:rsidRDefault="00626086">
      <w:pPr>
        <w:spacing w:line="360" w:lineRule="auto"/>
        <w:rPr>
          <w:rFonts w:ascii="Calibri" w:eastAsia="Calibri" w:hAnsi="Calibri" w:cs="Calibri"/>
          <w:color w:val="231F20"/>
          <w:sz w:val="24"/>
          <w:szCs w:val="24"/>
        </w:rPr>
      </w:pPr>
      <w:r>
        <w:rPr>
          <w:rFonts w:ascii="Calibri" w:eastAsia="Calibri" w:hAnsi="Calibri" w:cs="Calibri"/>
          <w:color w:val="231F20"/>
          <w:sz w:val="24"/>
          <w:szCs w:val="24"/>
        </w:rPr>
        <w:t xml:space="preserve">In xx </w:t>
      </w:r>
      <w:r w:rsidR="003E4F99">
        <w:rPr>
          <w:rFonts w:ascii="Calibri" w:eastAsia="Calibri" w:hAnsi="Calibri" w:cs="Calibri"/>
          <w:color w:val="231F20"/>
          <w:sz w:val="24"/>
          <w:szCs w:val="24"/>
        </w:rPr>
        <w:t>patients neuroradiological assessment of clinical MR sequences revealed a pathology, including ADD A LIST (N= YY for each pathology). BBBD was</w:t>
      </w:r>
      <w:r w:rsidR="002B6F6E">
        <w:rPr>
          <w:rFonts w:ascii="Calibri" w:eastAsia="Calibri" w:hAnsi="Calibri" w:cs="Calibri"/>
          <w:color w:val="231F20"/>
          <w:sz w:val="24"/>
          <w:szCs w:val="24"/>
        </w:rPr>
        <w:t xml:space="preserve"> most often predominant within the same hemisphere of the observed lesion (N=) or close to the lesion </w:t>
      </w:r>
      <w:proofErr w:type="spellStart"/>
      <w:proofErr w:type="gramStart"/>
      <w:r w:rsidR="002B6F6E">
        <w:rPr>
          <w:rFonts w:ascii="Calibri" w:eastAsia="Calibri" w:hAnsi="Calibri" w:cs="Calibri"/>
          <w:color w:val="231F20"/>
          <w:sz w:val="24"/>
          <w:szCs w:val="24"/>
        </w:rPr>
        <w:t>it self</w:t>
      </w:r>
      <w:proofErr w:type="spellEnd"/>
      <w:proofErr w:type="gramEnd"/>
      <w:r w:rsidR="002B6F6E">
        <w:rPr>
          <w:rFonts w:ascii="Calibri" w:eastAsia="Calibri" w:hAnsi="Calibri" w:cs="Calibri"/>
          <w:color w:val="231F20"/>
          <w:sz w:val="24"/>
          <w:szCs w:val="24"/>
        </w:rPr>
        <w:t xml:space="preserve"> (“peri-lesional, N=, Fig. 3A). </w:t>
      </w:r>
      <w:proofErr w:type="gramStart"/>
      <w:r w:rsidR="002B6F6E">
        <w:rPr>
          <w:rFonts w:ascii="Calibri" w:eastAsia="Calibri" w:hAnsi="Calibri" w:cs="Calibri"/>
          <w:color w:val="231F20"/>
          <w:sz w:val="24"/>
          <w:szCs w:val="24"/>
        </w:rPr>
        <w:t>However</w:t>
      </w:r>
      <w:proofErr w:type="gramEnd"/>
      <w:r w:rsidR="002B6F6E">
        <w:rPr>
          <w:rFonts w:ascii="Calibri" w:eastAsia="Calibri" w:hAnsi="Calibri" w:cs="Calibri"/>
          <w:color w:val="231F20"/>
          <w:sz w:val="24"/>
          <w:szCs w:val="24"/>
        </w:rPr>
        <w:t xml:space="preserve"> in XX cases BBBD was on both hemispheres (Fig. 3B, N=) or unrelated to the lesion location (</w:t>
      </w:r>
      <w:r w:rsidR="003E4F99">
        <w:rPr>
          <w:rFonts w:ascii="Calibri" w:eastAsia="Calibri" w:hAnsi="Calibri" w:cs="Calibri"/>
          <w:color w:val="231F20"/>
          <w:sz w:val="24"/>
          <w:szCs w:val="24"/>
        </w:rPr>
        <w:t>Fig</w:t>
      </w:r>
      <w:r w:rsidR="002B6F6E">
        <w:rPr>
          <w:rFonts w:ascii="Calibri" w:eastAsia="Calibri" w:hAnsi="Calibri" w:cs="Calibri"/>
          <w:color w:val="231F20"/>
          <w:sz w:val="24"/>
          <w:szCs w:val="24"/>
        </w:rPr>
        <w:t xml:space="preserve"> 3C, N=) (Fig. 3</w:t>
      </w:r>
      <w:r w:rsidR="00072404">
        <w:rPr>
          <w:rFonts w:ascii="Calibri" w:eastAsia="Calibri" w:hAnsi="Calibri" w:cs="Calibri"/>
          <w:color w:val="231F20"/>
          <w:sz w:val="24"/>
          <w:szCs w:val="24"/>
        </w:rPr>
        <w:t>D</w:t>
      </w:r>
      <w:r w:rsidR="002B6F6E">
        <w:rPr>
          <w:rFonts w:ascii="Calibri" w:eastAsia="Calibri" w:hAnsi="Calibri" w:cs="Calibri"/>
          <w:color w:val="231F20"/>
          <w:sz w:val="24"/>
          <w:szCs w:val="24"/>
        </w:rPr>
        <w:t xml:space="preserve">). No significant differences were found between </w:t>
      </w:r>
      <w:r w:rsidR="002B6F6E">
        <w:rPr>
          <w:rFonts w:ascii="Calibri" w:eastAsia="Calibri" w:hAnsi="Calibri" w:cs="Calibri"/>
          <w:color w:val="231F20"/>
          <w:sz w:val="24"/>
          <w:szCs w:val="24"/>
        </w:rPr>
        <w:lastRenderedPageBreak/>
        <w:t>lesional and lesion-negative MRIs in the extent of BBBD (</w:t>
      </w:r>
      <w:proofErr w:type="gramStart"/>
      <w:r w:rsidR="002B6F6E">
        <w:rPr>
          <w:rFonts w:ascii="Calibri" w:eastAsia="Calibri" w:hAnsi="Calibri" w:cs="Calibri"/>
          <w:color w:val="231F20"/>
          <w:sz w:val="24"/>
          <w:szCs w:val="24"/>
        </w:rPr>
        <w:t>33.82  ±</w:t>
      </w:r>
      <w:proofErr w:type="gramEnd"/>
      <w:r w:rsidR="002B6F6E">
        <w:rPr>
          <w:rFonts w:ascii="Calibri" w:eastAsia="Calibri" w:hAnsi="Calibri" w:cs="Calibri"/>
          <w:color w:val="231F20"/>
          <w:sz w:val="24"/>
          <w:szCs w:val="24"/>
        </w:rPr>
        <w:t xml:space="preserve"> 27.27 vs. 25.67  ± 22.20% p=0.33) or averaged Z score (ADD NUMBER, p=0.33) (Fig. 3</w:t>
      </w:r>
      <w:r w:rsidR="00072404">
        <w:rPr>
          <w:rFonts w:ascii="Calibri" w:eastAsia="Calibri" w:hAnsi="Calibri" w:cs="Calibri"/>
          <w:color w:val="231F20"/>
          <w:sz w:val="24"/>
          <w:szCs w:val="24"/>
        </w:rPr>
        <w:t>E</w:t>
      </w:r>
      <w:r w:rsidR="002B6F6E">
        <w:rPr>
          <w:rFonts w:ascii="Calibri" w:eastAsia="Calibri" w:hAnsi="Calibri" w:cs="Calibri"/>
          <w:color w:val="231F20"/>
          <w:sz w:val="24"/>
          <w:szCs w:val="24"/>
        </w:rPr>
        <w:t>-</w:t>
      </w:r>
      <w:r w:rsidR="00072404">
        <w:rPr>
          <w:rFonts w:ascii="Calibri" w:eastAsia="Calibri" w:hAnsi="Calibri" w:cs="Calibri"/>
          <w:color w:val="231F20"/>
          <w:sz w:val="24"/>
          <w:szCs w:val="24"/>
        </w:rPr>
        <w:t>F</w:t>
      </w:r>
      <w:r w:rsidR="002B6F6E">
        <w:rPr>
          <w:rFonts w:ascii="Calibri" w:eastAsia="Calibri" w:hAnsi="Calibri" w:cs="Calibri"/>
          <w:color w:val="231F20"/>
          <w:sz w:val="24"/>
          <w:szCs w:val="24"/>
        </w:rPr>
        <w:t>).</w:t>
      </w:r>
    </w:p>
    <w:p w14:paraId="053B5F4F" w14:textId="77777777" w:rsidR="00C15726" w:rsidRDefault="00C15726">
      <w:pPr>
        <w:spacing w:line="360" w:lineRule="auto"/>
        <w:rPr>
          <w:rFonts w:ascii="Calibri" w:eastAsia="Calibri" w:hAnsi="Calibri" w:cs="Calibri"/>
          <w:color w:val="231F20"/>
          <w:sz w:val="24"/>
          <w:szCs w:val="24"/>
        </w:rPr>
      </w:pPr>
    </w:p>
    <w:p w14:paraId="51C4115F" w14:textId="77777777" w:rsidR="00C15726" w:rsidRDefault="00000000">
      <w:pPr>
        <w:spacing w:line="360" w:lineRule="auto"/>
        <w:rPr>
          <w:rFonts w:ascii="Calibri" w:eastAsia="Calibri" w:hAnsi="Calibri" w:cs="Calibri"/>
          <w:b/>
          <w:color w:val="231F20"/>
          <w:sz w:val="24"/>
          <w:szCs w:val="24"/>
        </w:rPr>
      </w:pPr>
      <w:commentRangeStart w:id="7"/>
      <w:r>
        <w:rPr>
          <w:rFonts w:ascii="Calibri" w:eastAsia="Calibri" w:hAnsi="Calibri" w:cs="Calibri"/>
          <w:b/>
          <w:color w:val="231F20"/>
          <w:sz w:val="24"/>
          <w:szCs w:val="24"/>
        </w:rPr>
        <w:t>Medications</w:t>
      </w:r>
      <w:commentRangeEnd w:id="7"/>
      <w:r w:rsidR="003D3780">
        <w:rPr>
          <w:rStyle w:val="CommentReference"/>
        </w:rPr>
        <w:commentReference w:id="7"/>
      </w:r>
    </w:p>
    <w:p w14:paraId="69DB41C6" w14:textId="33F2149D" w:rsidR="00C15726" w:rsidRDefault="002B6F6E">
      <w:pPr>
        <w:spacing w:line="360" w:lineRule="auto"/>
        <w:rPr>
          <w:rFonts w:ascii="Calibri" w:eastAsia="Calibri" w:hAnsi="Calibri" w:cs="Calibri"/>
          <w:color w:val="231F20"/>
          <w:sz w:val="24"/>
          <w:szCs w:val="24"/>
        </w:rPr>
      </w:pPr>
      <w:r>
        <w:rPr>
          <w:rFonts w:ascii="Calibri" w:eastAsia="Calibri" w:hAnsi="Calibri" w:cs="Calibri"/>
          <w:color w:val="231F20"/>
          <w:sz w:val="24"/>
          <w:szCs w:val="24"/>
        </w:rPr>
        <w:t>All patients in this cohort were treated with anti-seizure medications (Table X). No significant differences were found in the extent (brain volume with BBBD or averaged Z score) or number of affected regions between patients who were prescribed with one (N=), two (N=) or more (N=) different anti-seizure medications (</w:t>
      </w:r>
      <w:proofErr w:type="gramStart"/>
      <w:r>
        <w:rPr>
          <w:rFonts w:ascii="Calibri" w:eastAsia="Calibri" w:hAnsi="Calibri" w:cs="Calibri"/>
          <w:color w:val="231F20"/>
          <w:sz w:val="24"/>
          <w:szCs w:val="24"/>
        </w:rPr>
        <w:t>13.60  ±</w:t>
      </w:r>
      <w:proofErr w:type="gramEnd"/>
      <w:r>
        <w:rPr>
          <w:rFonts w:ascii="Calibri" w:eastAsia="Calibri" w:hAnsi="Calibri" w:cs="Calibri"/>
          <w:color w:val="231F20"/>
          <w:sz w:val="24"/>
          <w:szCs w:val="24"/>
        </w:rPr>
        <w:t xml:space="preserve"> 7.27</w:t>
      </w:r>
      <w:r>
        <w:rPr>
          <w:rFonts w:ascii="Calibri" w:eastAsia="Calibri" w:hAnsi="Calibri" w:cs="Calibri"/>
          <w:color w:val="231F20"/>
          <w:sz w:val="24"/>
          <w:szCs w:val="24"/>
        </w:rPr>
        <w:t xml:space="preserve">, </w:t>
      </w:r>
      <w:r>
        <w:rPr>
          <w:rFonts w:ascii="Calibri" w:eastAsia="Calibri" w:hAnsi="Calibri" w:cs="Calibri"/>
          <w:color w:val="231F20"/>
          <w:sz w:val="24"/>
          <w:szCs w:val="24"/>
        </w:rPr>
        <w:t>33.94  ± 23.57</w:t>
      </w:r>
      <w:r>
        <w:rPr>
          <w:rFonts w:ascii="Calibri" w:eastAsia="Calibri" w:hAnsi="Calibri" w:cs="Calibri"/>
          <w:color w:val="231F20"/>
          <w:sz w:val="24"/>
          <w:szCs w:val="24"/>
        </w:rPr>
        <w:t xml:space="preserve"> and xx +- </w:t>
      </w:r>
      <w:proofErr w:type="spellStart"/>
      <w:r>
        <w:rPr>
          <w:rFonts w:ascii="Calibri" w:eastAsia="Calibri" w:hAnsi="Calibri" w:cs="Calibri"/>
          <w:color w:val="231F20"/>
          <w:sz w:val="24"/>
          <w:szCs w:val="24"/>
        </w:rPr>
        <w:t>yy</w:t>
      </w:r>
      <w:proofErr w:type="spellEnd"/>
      <w:r>
        <w:rPr>
          <w:rFonts w:ascii="Calibri" w:eastAsia="Calibri" w:hAnsi="Calibri" w:cs="Calibri"/>
          <w:color w:val="231F20"/>
          <w:sz w:val="24"/>
          <w:szCs w:val="24"/>
        </w:rPr>
        <w:t xml:space="preserve">%, respectively, p=0.62; Z score ADD NUMBERS, </w:t>
      </w:r>
      <w:r>
        <w:rPr>
          <w:rFonts w:ascii="Calibri" w:eastAsia="Calibri" w:hAnsi="Calibri" w:cs="Calibri"/>
          <w:color w:val="231F20"/>
          <w:sz w:val="24"/>
          <w:szCs w:val="24"/>
        </w:rPr>
        <w:t xml:space="preserve">p = </w:t>
      </w:r>
      <w:r>
        <w:rPr>
          <w:rFonts w:ascii="Calibri" w:eastAsia="Calibri" w:hAnsi="Calibri" w:cs="Calibri"/>
          <w:color w:val="231F20"/>
          <w:sz w:val="24"/>
          <w:szCs w:val="24"/>
        </w:rPr>
        <w:t>???</w:t>
      </w:r>
      <w:r>
        <w:rPr>
          <w:rFonts w:ascii="Calibri" w:eastAsia="Calibri" w:hAnsi="Calibri" w:cs="Calibri"/>
          <w:color w:val="231F20"/>
          <w:sz w:val="24"/>
          <w:szCs w:val="24"/>
        </w:rPr>
        <w:t xml:space="preserve">). </w:t>
      </w:r>
      <w:r w:rsidR="003D3780">
        <w:rPr>
          <w:rFonts w:ascii="Calibri" w:eastAsia="Calibri" w:hAnsi="Calibri" w:cs="Calibri"/>
          <w:color w:val="231F20"/>
          <w:sz w:val="24"/>
          <w:szCs w:val="24"/>
        </w:rPr>
        <w:t xml:space="preserve">In an effort to test whether the extent of BBBD (% brain volume or Z score) patients were grouped into high (% volume with BBBD above median, N= </w:t>
      </w:r>
      <w:r w:rsidR="003D3780" w:rsidRPr="003D3780">
        <w:rPr>
          <w:rFonts w:ascii="Calibri" w:eastAsia="Calibri" w:hAnsi="Calibri" w:cs="Calibri"/>
          <w:color w:val="231F20"/>
          <w:sz w:val="24"/>
          <w:szCs w:val="24"/>
          <w:highlight w:val="yellow"/>
          <w:rPrChange w:id="8" w:author="אלון פרידמן" w:date="2023-12-30T17:07:00Z">
            <w:rPr>
              <w:rFonts w:ascii="Calibri" w:eastAsia="Calibri" w:hAnsi="Calibri" w:cs="Calibri"/>
              <w:color w:val="231F20"/>
              <w:sz w:val="24"/>
              <w:szCs w:val="24"/>
            </w:rPr>
          </w:rPrChange>
        </w:rPr>
        <w:t xml:space="preserve">ADD </w:t>
      </w:r>
      <w:r w:rsidR="003D3780">
        <w:rPr>
          <w:rFonts w:ascii="Calibri" w:eastAsia="Calibri" w:hAnsi="Calibri" w:cs="Calibri"/>
          <w:color w:val="231F20"/>
          <w:sz w:val="24"/>
          <w:szCs w:val="24"/>
          <w:highlight w:val="yellow"/>
        </w:rPr>
        <w:t xml:space="preserve">% and </w:t>
      </w:r>
      <w:r w:rsidR="003D3780" w:rsidRPr="003D3780">
        <w:rPr>
          <w:rFonts w:ascii="Calibri" w:eastAsia="Calibri" w:hAnsi="Calibri" w:cs="Calibri"/>
          <w:color w:val="231F20"/>
          <w:sz w:val="24"/>
          <w:szCs w:val="24"/>
          <w:highlight w:val="yellow"/>
          <w:rPrChange w:id="9" w:author="אלון פרידמן" w:date="2023-12-30T17:07:00Z">
            <w:rPr>
              <w:rFonts w:ascii="Calibri" w:eastAsia="Calibri" w:hAnsi="Calibri" w:cs="Calibri"/>
              <w:color w:val="231F20"/>
              <w:sz w:val="24"/>
              <w:szCs w:val="24"/>
            </w:rPr>
          </w:rPrChange>
        </w:rPr>
        <w:t>NUMBERS</w:t>
      </w:r>
      <w:r w:rsidR="003D3780">
        <w:rPr>
          <w:rFonts w:ascii="Calibri" w:eastAsia="Calibri" w:hAnsi="Calibri" w:cs="Calibri"/>
          <w:color w:val="231F20"/>
          <w:sz w:val="24"/>
          <w:szCs w:val="24"/>
        </w:rPr>
        <w:t xml:space="preserve"> ) and low ((% volume with BBBD above median, N= </w:t>
      </w:r>
      <w:r w:rsidR="003D3780" w:rsidRPr="007D2E2F">
        <w:rPr>
          <w:rFonts w:ascii="Calibri" w:eastAsia="Calibri" w:hAnsi="Calibri" w:cs="Calibri"/>
          <w:color w:val="231F20"/>
          <w:sz w:val="24"/>
          <w:szCs w:val="24"/>
          <w:highlight w:val="yellow"/>
        </w:rPr>
        <w:t xml:space="preserve">ADD </w:t>
      </w:r>
      <w:r w:rsidR="003D3780">
        <w:rPr>
          <w:rFonts w:ascii="Calibri" w:eastAsia="Calibri" w:hAnsi="Calibri" w:cs="Calibri"/>
          <w:color w:val="231F20"/>
          <w:sz w:val="24"/>
          <w:szCs w:val="24"/>
          <w:highlight w:val="yellow"/>
        </w:rPr>
        <w:t xml:space="preserve">% and </w:t>
      </w:r>
      <w:r w:rsidR="003D3780" w:rsidRPr="007D2E2F">
        <w:rPr>
          <w:rFonts w:ascii="Calibri" w:eastAsia="Calibri" w:hAnsi="Calibri" w:cs="Calibri"/>
          <w:color w:val="231F20"/>
          <w:sz w:val="24"/>
          <w:szCs w:val="24"/>
          <w:highlight w:val="yellow"/>
        </w:rPr>
        <w:t>NUMBERS</w:t>
      </w:r>
      <w:r w:rsidR="003D3780">
        <w:rPr>
          <w:rFonts w:ascii="Calibri" w:eastAsia="Calibri" w:hAnsi="Calibri" w:cs="Calibri"/>
          <w:color w:val="231F20"/>
          <w:sz w:val="24"/>
          <w:szCs w:val="24"/>
        </w:rPr>
        <w:t xml:space="preserve">) BBBD. No differences were found between the groups in number of prescribed ASMs or any single drug, except </w:t>
      </w:r>
      <w:proofErr w:type="spellStart"/>
      <w:r w:rsidR="003D3780">
        <w:rPr>
          <w:rFonts w:ascii="Calibri" w:eastAsia="Calibri" w:hAnsi="Calibri" w:cs="Calibri"/>
          <w:color w:val="231F20"/>
          <w:sz w:val="24"/>
          <w:szCs w:val="24"/>
        </w:rPr>
        <w:t>clobasam</w:t>
      </w:r>
      <w:proofErr w:type="spellEnd"/>
      <w:proofErr w:type="gramStart"/>
      <w:r w:rsidR="003D3780">
        <w:rPr>
          <w:rFonts w:ascii="Calibri" w:eastAsia="Calibri" w:hAnsi="Calibri" w:cs="Calibri"/>
          <w:color w:val="231F20"/>
          <w:sz w:val="24"/>
          <w:szCs w:val="24"/>
        </w:rPr>
        <w:t>…..</w:t>
      </w:r>
      <w:proofErr w:type="gramEnd"/>
      <w:r w:rsidR="003D3780">
        <w:rPr>
          <w:rFonts w:ascii="Calibri" w:eastAsia="Calibri" w:hAnsi="Calibri" w:cs="Calibri"/>
          <w:color w:val="231F20"/>
          <w:sz w:val="24"/>
          <w:szCs w:val="24"/>
        </w:rPr>
        <w:t xml:space="preserve">  ADD </w:t>
      </w:r>
      <w:proofErr w:type="gramStart"/>
      <w:r w:rsidR="003D3780">
        <w:rPr>
          <w:rFonts w:ascii="Calibri" w:eastAsia="Calibri" w:hAnsi="Calibri" w:cs="Calibri"/>
          <w:color w:val="231F20"/>
          <w:sz w:val="24"/>
          <w:szCs w:val="24"/>
        </w:rPr>
        <w:t>DATA ?</w:t>
      </w:r>
      <w:proofErr w:type="gramEnd"/>
      <w:r w:rsidR="003D3780">
        <w:rPr>
          <w:rFonts w:ascii="Calibri" w:eastAsia="Calibri" w:hAnsi="Calibri" w:cs="Calibri"/>
          <w:color w:val="231F20"/>
          <w:sz w:val="24"/>
          <w:szCs w:val="24"/>
        </w:rPr>
        <w:t xml:space="preserve">  (Supp </w:t>
      </w:r>
      <w:proofErr w:type="gramStart"/>
      <w:r w:rsidR="003D3780">
        <w:rPr>
          <w:rFonts w:ascii="Calibri" w:eastAsia="Calibri" w:hAnsi="Calibri" w:cs="Calibri"/>
          <w:color w:val="231F20"/>
          <w:sz w:val="24"/>
          <w:szCs w:val="24"/>
        </w:rPr>
        <w:t>Figure ?</w:t>
      </w:r>
      <w:proofErr w:type="gramEnd"/>
      <w:r w:rsidR="003D3780">
        <w:rPr>
          <w:rFonts w:ascii="Calibri" w:eastAsia="Calibri" w:hAnsi="Calibri" w:cs="Calibri"/>
          <w:color w:val="231F20"/>
          <w:sz w:val="24"/>
          <w:szCs w:val="24"/>
        </w:rPr>
        <w:t>)</w:t>
      </w:r>
    </w:p>
    <w:p w14:paraId="1B774816" w14:textId="77777777" w:rsidR="00C15726" w:rsidRDefault="00C15726">
      <w:pPr>
        <w:spacing w:line="360" w:lineRule="auto"/>
        <w:rPr>
          <w:rFonts w:ascii="Calibri" w:eastAsia="Calibri" w:hAnsi="Calibri" w:cs="Calibri"/>
          <w:color w:val="231F20"/>
          <w:sz w:val="24"/>
          <w:szCs w:val="24"/>
        </w:rPr>
      </w:pPr>
    </w:p>
    <w:p w14:paraId="4A1530D5" w14:textId="77777777" w:rsidR="00C15726" w:rsidRDefault="00C15726">
      <w:pPr>
        <w:spacing w:line="360" w:lineRule="auto"/>
        <w:rPr>
          <w:rFonts w:ascii="Calibri" w:eastAsia="Calibri" w:hAnsi="Calibri" w:cs="Calibri"/>
          <w:b/>
          <w:color w:val="231F20"/>
          <w:sz w:val="24"/>
          <w:szCs w:val="24"/>
        </w:rPr>
      </w:pPr>
    </w:p>
    <w:p w14:paraId="417DD66D" w14:textId="77777777" w:rsidR="00C15726" w:rsidRDefault="00C15726">
      <w:pPr>
        <w:spacing w:line="360" w:lineRule="auto"/>
        <w:rPr>
          <w:rFonts w:ascii="Calibri" w:eastAsia="Calibri" w:hAnsi="Calibri" w:cs="Calibri"/>
          <w:b/>
          <w:color w:val="231F20"/>
          <w:sz w:val="24"/>
          <w:szCs w:val="24"/>
        </w:rPr>
      </w:pPr>
    </w:p>
    <w:p w14:paraId="526F3645" w14:textId="77777777" w:rsidR="00C15726" w:rsidRDefault="00000000" w:rsidP="00A669BB">
      <w:pPr>
        <w:spacing w:line="360" w:lineRule="auto"/>
        <w:rPr>
          <w:rFonts w:ascii="Calibri" w:eastAsia="Calibri" w:hAnsi="Calibri" w:cs="Calibri"/>
          <w:b/>
          <w:color w:val="231F20"/>
          <w:sz w:val="24"/>
          <w:szCs w:val="24"/>
        </w:rPr>
      </w:pPr>
      <w:r>
        <w:rPr>
          <w:rFonts w:ascii="Calibri" w:eastAsia="Calibri" w:hAnsi="Calibri" w:cs="Calibri"/>
          <w:b/>
          <w:color w:val="231F20"/>
          <w:sz w:val="24"/>
          <w:szCs w:val="24"/>
        </w:rPr>
        <w:t>Discussion</w:t>
      </w:r>
    </w:p>
    <w:p w14:paraId="082FD75C" w14:textId="77777777" w:rsidR="00504D1F" w:rsidRDefault="00504D1F" w:rsidP="00504D1F">
      <w:pPr>
        <w:spacing w:line="360" w:lineRule="auto"/>
        <w:rPr>
          <w:rFonts w:ascii="Calibri" w:eastAsia="Calibri" w:hAnsi="Calibri" w:cs="Calibri"/>
          <w:color w:val="231F20"/>
          <w:sz w:val="24"/>
          <w:szCs w:val="24"/>
        </w:rPr>
      </w:pPr>
      <w:r w:rsidRPr="00504D1F">
        <w:rPr>
          <w:rFonts w:ascii="Calibri" w:eastAsia="Calibri" w:hAnsi="Calibri" w:cs="Calibri"/>
          <w:color w:val="231F20"/>
          <w:sz w:val="24"/>
          <w:szCs w:val="24"/>
        </w:rPr>
        <w:t>In this study, we provide</w:t>
      </w:r>
      <w:r>
        <w:rPr>
          <w:rFonts w:ascii="Calibri" w:eastAsia="Calibri" w:hAnsi="Calibri" w:cs="Calibri"/>
          <w:color w:val="231F20"/>
          <w:sz w:val="24"/>
          <w:szCs w:val="24"/>
        </w:rPr>
        <w:t xml:space="preserve"> </w:t>
      </w:r>
      <w:r w:rsidRPr="00504D1F">
        <w:rPr>
          <w:rFonts w:ascii="Calibri" w:eastAsia="Calibri" w:hAnsi="Calibri" w:cs="Calibri"/>
          <w:color w:val="231F20"/>
          <w:sz w:val="24"/>
          <w:szCs w:val="24"/>
        </w:rPr>
        <w:t>evidence for the presence of a</w:t>
      </w:r>
      <w:r>
        <w:rPr>
          <w:rFonts w:ascii="Calibri" w:eastAsia="Calibri" w:hAnsi="Calibri" w:cs="Calibri"/>
          <w:color w:val="231F20"/>
          <w:sz w:val="24"/>
          <w:szCs w:val="24"/>
        </w:rPr>
        <w:t>n interictal</w:t>
      </w:r>
      <w:r w:rsidRPr="00504D1F">
        <w:rPr>
          <w:rFonts w:ascii="Calibri" w:eastAsia="Calibri" w:hAnsi="Calibri" w:cs="Calibri"/>
          <w:color w:val="231F20"/>
          <w:sz w:val="24"/>
          <w:szCs w:val="24"/>
        </w:rPr>
        <w:t xml:space="preserve"> leaky blood-brain barrier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in patients with drug-resistant epilepsy. Our findings build upon previous </w:t>
      </w:r>
      <w:r>
        <w:rPr>
          <w:rFonts w:ascii="Calibri" w:eastAsia="Calibri" w:hAnsi="Calibri" w:cs="Calibri"/>
          <w:color w:val="231F20"/>
          <w:sz w:val="24"/>
          <w:szCs w:val="24"/>
        </w:rPr>
        <w:t>imaging studies</w:t>
      </w:r>
      <w:r w:rsidRPr="00504D1F">
        <w:rPr>
          <w:rFonts w:ascii="Calibri" w:eastAsia="Calibri" w:hAnsi="Calibri" w:cs="Calibri"/>
          <w:color w:val="231F20"/>
          <w:sz w:val="24"/>
          <w:szCs w:val="24"/>
        </w:rPr>
        <w:t xml:space="preserve"> in epileptic dogs and align with studies in experimental </w:t>
      </w:r>
      <w:r>
        <w:rPr>
          <w:rFonts w:ascii="Calibri" w:eastAsia="Calibri" w:hAnsi="Calibri" w:cs="Calibri"/>
          <w:color w:val="231F20"/>
          <w:sz w:val="24"/>
          <w:szCs w:val="24"/>
        </w:rPr>
        <w:t>rodents (refs)</w:t>
      </w:r>
      <w:r w:rsidRPr="00504D1F">
        <w:rPr>
          <w:rFonts w:ascii="Calibri" w:eastAsia="Calibri" w:hAnsi="Calibri" w:cs="Calibri"/>
          <w:color w:val="231F20"/>
          <w:sz w:val="24"/>
          <w:szCs w:val="24"/>
        </w:rPr>
        <w:t>. While DCE-MRI has previously been used to assess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in various neurological conditions, its impact on disease </w:t>
      </w:r>
      <w:r>
        <w:rPr>
          <w:rFonts w:ascii="Calibri" w:eastAsia="Calibri" w:hAnsi="Calibri" w:cs="Calibri"/>
          <w:color w:val="231F20"/>
          <w:sz w:val="24"/>
          <w:szCs w:val="24"/>
        </w:rPr>
        <w:t xml:space="preserve">presentation and </w:t>
      </w:r>
      <w:r w:rsidRPr="00504D1F">
        <w:rPr>
          <w:rFonts w:ascii="Calibri" w:eastAsia="Calibri" w:hAnsi="Calibri" w:cs="Calibri"/>
          <w:color w:val="231F20"/>
          <w:sz w:val="24"/>
          <w:szCs w:val="24"/>
        </w:rPr>
        <w:t xml:space="preserve">progression remains unknown. However, some studies suggest that patients with traumatic brain injury and a compromised BBB are more likely to develop </w:t>
      </w:r>
      <w:r>
        <w:rPr>
          <w:rFonts w:ascii="Calibri" w:eastAsia="Calibri" w:hAnsi="Calibri" w:cs="Calibri"/>
          <w:color w:val="231F20"/>
          <w:sz w:val="24"/>
          <w:szCs w:val="24"/>
        </w:rPr>
        <w:t xml:space="preserve">a recurrent stroke (Serlin) and </w:t>
      </w:r>
      <w:r w:rsidRPr="00504D1F">
        <w:rPr>
          <w:rFonts w:ascii="Calibri" w:eastAsia="Calibri" w:hAnsi="Calibri" w:cs="Calibri"/>
          <w:color w:val="231F20"/>
          <w:sz w:val="24"/>
          <w:szCs w:val="24"/>
        </w:rPr>
        <w:t>post-traumatic epilepsy</w:t>
      </w:r>
      <w:r>
        <w:rPr>
          <w:rFonts w:ascii="Calibri" w:eastAsia="Calibri" w:hAnsi="Calibri" w:cs="Calibri"/>
          <w:color w:val="231F20"/>
          <w:sz w:val="24"/>
          <w:szCs w:val="24"/>
        </w:rPr>
        <w:t xml:space="preserve"> (Tomkins JNNP). B</w:t>
      </w:r>
      <w:r w:rsidRPr="00504D1F">
        <w:rPr>
          <w:rFonts w:ascii="Calibri" w:eastAsia="Calibri" w:hAnsi="Calibri" w:cs="Calibri"/>
          <w:color w:val="231F20"/>
          <w:sz w:val="24"/>
          <w:szCs w:val="24"/>
        </w:rPr>
        <w:t>ipolar patients</w:t>
      </w:r>
      <w:r>
        <w:rPr>
          <w:rFonts w:ascii="Calibri" w:eastAsia="Calibri" w:hAnsi="Calibri" w:cs="Calibri"/>
          <w:color w:val="231F20"/>
          <w:sz w:val="24"/>
          <w:szCs w:val="24"/>
        </w:rPr>
        <w:t xml:space="preserve"> with extensive BBBD were</w:t>
      </w:r>
      <w:r w:rsidRPr="00504D1F">
        <w:rPr>
          <w:rFonts w:ascii="Calibri" w:eastAsia="Calibri" w:hAnsi="Calibri" w:cs="Calibri"/>
          <w:color w:val="231F20"/>
          <w:sz w:val="24"/>
          <w:szCs w:val="24"/>
        </w:rPr>
        <w:t xml:space="preserve"> </w:t>
      </w:r>
      <w:r>
        <w:rPr>
          <w:rFonts w:ascii="Calibri" w:eastAsia="Calibri" w:hAnsi="Calibri" w:cs="Calibri"/>
          <w:color w:val="231F20"/>
          <w:sz w:val="24"/>
          <w:szCs w:val="24"/>
        </w:rPr>
        <w:t>more likely to present with</w:t>
      </w:r>
      <w:r w:rsidRPr="00504D1F">
        <w:rPr>
          <w:rFonts w:ascii="Calibri" w:eastAsia="Calibri" w:hAnsi="Calibri" w:cs="Calibri"/>
          <w:color w:val="231F20"/>
          <w:sz w:val="24"/>
          <w:szCs w:val="24"/>
        </w:rPr>
        <w:t xml:space="preserve"> insulin resistance and </w:t>
      </w:r>
      <w:proofErr w:type="spellStart"/>
      <w:r w:rsidRPr="00504D1F">
        <w:rPr>
          <w:rFonts w:ascii="Calibri" w:eastAsia="Calibri" w:hAnsi="Calibri" w:cs="Calibri"/>
          <w:color w:val="231F20"/>
          <w:sz w:val="24"/>
          <w:szCs w:val="24"/>
        </w:rPr>
        <w:t>neuroprogression</w:t>
      </w:r>
      <w:proofErr w:type="spellEnd"/>
      <w:r>
        <w:rPr>
          <w:rFonts w:ascii="Calibri" w:eastAsia="Calibri" w:hAnsi="Calibri" w:cs="Calibri"/>
          <w:color w:val="231F20"/>
          <w:sz w:val="24"/>
          <w:szCs w:val="24"/>
        </w:rPr>
        <w:t xml:space="preserve"> (</w:t>
      </w:r>
      <w:proofErr w:type="spellStart"/>
      <w:r>
        <w:rPr>
          <w:rFonts w:ascii="Calibri" w:eastAsia="Calibri" w:hAnsi="Calibri" w:cs="Calibri"/>
          <w:color w:val="231F20"/>
          <w:sz w:val="24"/>
          <w:szCs w:val="24"/>
        </w:rPr>
        <w:t>Kamintsky</w:t>
      </w:r>
      <w:proofErr w:type="spellEnd"/>
      <w:r>
        <w:rPr>
          <w:rFonts w:ascii="Calibri" w:eastAsia="Calibri" w:hAnsi="Calibri" w:cs="Calibri"/>
          <w:color w:val="231F20"/>
          <w:sz w:val="24"/>
          <w:szCs w:val="24"/>
        </w:rPr>
        <w:t>)</w:t>
      </w:r>
      <w:r w:rsidRPr="00504D1F">
        <w:rPr>
          <w:rFonts w:ascii="Calibri" w:eastAsia="Calibri" w:hAnsi="Calibri" w:cs="Calibri"/>
          <w:color w:val="231F20"/>
          <w:sz w:val="24"/>
          <w:szCs w:val="24"/>
        </w:rPr>
        <w:t xml:space="preserve">, </w:t>
      </w:r>
      <w:r>
        <w:rPr>
          <w:rFonts w:ascii="Calibri" w:eastAsia="Calibri" w:hAnsi="Calibri" w:cs="Calibri"/>
          <w:color w:val="231F20"/>
          <w:sz w:val="24"/>
          <w:szCs w:val="24"/>
        </w:rPr>
        <w:t>s</w:t>
      </w:r>
      <w:r w:rsidRPr="00504D1F">
        <w:rPr>
          <w:rFonts w:ascii="Calibri" w:eastAsia="Calibri" w:hAnsi="Calibri" w:cs="Calibri"/>
          <w:color w:val="231F20"/>
          <w:sz w:val="24"/>
          <w:szCs w:val="24"/>
        </w:rPr>
        <w:t xml:space="preserve">and </w:t>
      </w:r>
      <w:r>
        <w:rPr>
          <w:rFonts w:ascii="Calibri" w:eastAsia="Calibri" w:hAnsi="Calibri" w:cs="Calibri"/>
          <w:color w:val="231F20"/>
          <w:sz w:val="24"/>
          <w:szCs w:val="24"/>
        </w:rPr>
        <w:t>patients</w:t>
      </w:r>
      <w:r w:rsidRPr="00504D1F">
        <w:rPr>
          <w:rFonts w:ascii="Calibri" w:eastAsia="Calibri" w:hAnsi="Calibri" w:cs="Calibri"/>
          <w:color w:val="231F20"/>
          <w:sz w:val="24"/>
          <w:szCs w:val="24"/>
        </w:rPr>
        <w:t xml:space="preserve"> with systemic lupus erythematosus </w:t>
      </w:r>
      <w:r>
        <w:rPr>
          <w:rFonts w:ascii="Calibri" w:eastAsia="Calibri" w:hAnsi="Calibri" w:cs="Calibri"/>
          <w:color w:val="231F20"/>
          <w:sz w:val="24"/>
          <w:szCs w:val="24"/>
        </w:rPr>
        <w:t xml:space="preserve">are more likely to show </w:t>
      </w:r>
      <w:r w:rsidRPr="00504D1F">
        <w:rPr>
          <w:rFonts w:ascii="Calibri" w:eastAsia="Calibri" w:hAnsi="Calibri" w:cs="Calibri"/>
          <w:color w:val="231F20"/>
          <w:sz w:val="24"/>
          <w:szCs w:val="24"/>
        </w:rPr>
        <w:t>cognitive deficits</w:t>
      </w:r>
      <w:r>
        <w:rPr>
          <w:rFonts w:ascii="Calibri" w:eastAsia="Calibri" w:hAnsi="Calibri" w:cs="Calibri"/>
          <w:color w:val="231F20"/>
          <w:sz w:val="24"/>
          <w:szCs w:val="24"/>
        </w:rPr>
        <w:t xml:space="preserve"> (</w:t>
      </w:r>
      <w:proofErr w:type="spellStart"/>
      <w:r>
        <w:rPr>
          <w:rFonts w:ascii="Calibri" w:eastAsia="Calibri" w:hAnsi="Calibri" w:cs="Calibri"/>
          <w:color w:val="231F20"/>
          <w:sz w:val="24"/>
          <w:szCs w:val="24"/>
        </w:rPr>
        <w:t>Kaminsteky</w:t>
      </w:r>
      <w:proofErr w:type="spellEnd"/>
      <w:r>
        <w:rPr>
          <w:rFonts w:ascii="Calibri" w:eastAsia="Calibri" w:hAnsi="Calibri" w:cs="Calibri"/>
          <w:color w:val="231F20"/>
          <w:sz w:val="24"/>
          <w:szCs w:val="24"/>
        </w:rPr>
        <w:t>)</w:t>
      </w:r>
      <w:r w:rsidRPr="00504D1F">
        <w:rPr>
          <w:rFonts w:ascii="Calibri" w:eastAsia="Calibri" w:hAnsi="Calibri" w:cs="Calibri"/>
          <w:color w:val="231F20"/>
          <w:sz w:val="24"/>
          <w:szCs w:val="24"/>
        </w:rPr>
        <w:t>.</w:t>
      </w:r>
      <w:r>
        <w:rPr>
          <w:rFonts w:ascii="Calibri" w:eastAsia="Calibri" w:hAnsi="Calibri" w:cs="Calibri"/>
          <w:color w:val="231F20"/>
          <w:sz w:val="24"/>
          <w:szCs w:val="24"/>
        </w:rPr>
        <w:t xml:space="preserve"> </w:t>
      </w:r>
    </w:p>
    <w:p w14:paraId="5FE69872" w14:textId="77777777" w:rsidR="00504D1F" w:rsidRDefault="00504D1F" w:rsidP="00504D1F">
      <w:pPr>
        <w:spacing w:line="360" w:lineRule="auto"/>
        <w:rPr>
          <w:rFonts w:ascii="Calibri" w:eastAsia="Calibri" w:hAnsi="Calibri" w:cs="Calibri"/>
          <w:color w:val="231F20"/>
          <w:sz w:val="24"/>
          <w:szCs w:val="24"/>
        </w:rPr>
      </w:pPr>
    </w:p>
    <w:p w14:paraId="6EEF22FA" w14:textId="5E5DD670" w:rsidR="00504D1F" w:rsidRPr="00504D1F" w:rsidRDefault="00504D1F" w:rsidP="00504D1F">
      <w:pPr>
        <w:spacing w:line="360" w:lineRule="auto"/>
        <w:rPr>
          <w:rFonts w:ascii="Calibri" w:eastAsia="Calibri" w:hAnsi="Calibri" w:cs="Calibri"/>
          <w:color w:val="231F20"/>
          <w:sz w:val="24"/>
          <w:szCs w:val="24"/>
        </w:rPr>
      </w:pPr>
      <w:r w:rsidRPr="00906A6A">
        <w:rPr>
          <w:rFonts w:ascii="Calibri" w:eastAsia="Calibri" w:hAnsi="Calibri" w:cs="Calibri"/>
          <w:color w:val="231F20"/>
          <w:sz w:val="24"/>
          <w:szCs w:val="24"/>
        </w:rPr>
        <w:t xml:space="preserve">This is the first study which aims to delineate the extent and spatial distribution of BBBD in an individual patient </w:t>
      </w:r>
      <w:r>
        <w:rPr>
          <w:rFonts w:ascii="Calibri" w:eastAsia="Calibri" w:hAnsi="Calibri" w:cs="Calibri"/>
          <w:color w:val="231F20"/>
          <w:sz w:val="24"/>
          <w:szCs w:val="24"/>
        </w:rPr>
        <w:t>based on data from</w:t>
      </w:r>
      <w:r w:rsidRPr="00906A6A">
        <w:rPr>
          <w:rFonts w:ascii="Calibri" w:eastAsia="Calibri" w:hAnsi="Calibri" w:cs="Calibri"/>
          <w:color w:val="231F20"/>
          <w:sz w:val="24"/>
          <w:szCs w:val="24"/>
        </w:rPr>
        <w:t xml:space="preserve"> healthy controls</w:t>
      </w:r>
      <w:r>
        <w:rPr>
          <w:rFonts w:ascii="Calibri" w:eastAsia="Calibri" w:hAnsi="Calibri" w:cs="Calibri"/>
          <w:color w:val="231F20"/>
          <w:sz w:val="24"/>
          <w:szCs w:val="24"/>
        </w:rPr>
        <w:t xml:space="preserve">, </w:t>
      </w:r>
      <w:r w:rsidRPr="00504D1F">
        <w:rPr>
          <w:rFonts w:ascii="Calibri" w:eastAsia="Calibri" w:hAnsi="Calibri" w:cs="Calibri"/>
          <w:color w:val="231F20"/>
          <w:sz w:val="24"/>
          <w:szCs w:val="24"/>
        </w:rPr>
        <w:t xml:space="preserve">with the goal of </w:t>
      </w:r>
      <w:r>
        <w:rPr>
          <w:rFonts w:ascii="Calibri" w:eastAsia="Calibri" w:hAnsi="Calibri" w:cs="Calibri"/>
          <w:color w:val="231F20"/>
          <w:sz w:val="24"/>
          <w:szCs w:val="24"/>
        </w:rPr>
        <w:t>establishing</w:t>
      </w:r>
      <w:r w:rsidRPr="00504D1F">
        <w:rPr>
          <w:rFonts w:ascii="Calibri" w:eastAsia="Calibri" w:hAnsi="Calibri" w:cs="Calibri"/>
          <w:color w:val="231F20"/>
          <w:sz w:val="24"/>
          <w:szCs w:val="24"/>
        </w:rPr>
        <w:t xml:space="preserve"> a </w:t>
      </w:r>
      <w:r>
        <w:rPr>
          <w:rFonts w:ascii="Calibri" w:eastAsia="Calibri" w:hAnsi="Calibri" w:cs="Calibri"/>
          <w:color w:val="231F20"/>
          <w:sz w:val="24"/>
          <w:szCs w:val="24"/>
        </w:rPr>
        <w:t xml:space="preserve">new </w:t>
      </w:r>
      <w:r w:rsidRPr="00504D1F">
        <w:rPr>
          <w:rFonts w:ascii="Calibri" w:eastAsia="Calibri" w:hAnsi="Calibri" w:cs="Calibri"/>
          <w:color w:val="231F20"/>
          <w:sz w:val="24"/>
          <w:szCs w:val="24"/>
        </w:rPr>
        <w:t xml:space="preserve">diagnostic </w:t>
      </w:r>
      <w:r>
        <w:rPr>
          <w:rFonts w:ascii="Calibri" w:eastAsia="Calibri" w:hAnsi="Calibri" w:cs="Calibri"/>
          <w:color w:val="231F20"/>
          <w:sz w:val="24"/>
          <w:szCs w:val="24"/>
        </w:rPr>
        <w:t xml:space="preserve">and prognostic </w:t>
      </w:r>
      <w:r w:rsidRPr="00504D1F">
        <w:rPr>
          <w:rFonts w:ascii="Calibri" w:eastAsia="Calibri" w:hAnsi="Calibri" w:cs="Calibri"/>
          <w:color w:val="231F20"/>
          <w:sz w:val="24"/>
          <w:szCs w:val="24"/>
        </w:rPr>
        <w:t>biomarker</w:t>
      </w:r>
      <w:r>
        <w:rPr>
          <w:rFonts w:ascii="Calibri" w:eastAsia="Calibri" w:hAnsi="Calibri" w:cs="Calibri"/>
          <w:color w:val="231F20"/>
          <w:sz w:val="24"/>
          <w:szCs w:val="24"/>
        </w:rPr>
        <w:t xml:space="preserve"> in epilepsy</w:t>
      </w:r>
      <w:r w:rsidRPr="00504D1F">
        <w:rPr>
          <w:rFonts w:ascii="Calibri" w:eastAsia="Calibri" w:hAnsi="Calibri" w:cs="Calibri"/>
          <w:color w:val="231F20"/>
          <w:sz w:val="24"/>
          <w:szCs w:val="24"/>
        </w:rPr>
        <w:t xml:space="preserve">. Regional analysis suggests that certain </w:t>
      </w:r>
      <w:r w:rsidRPr="00504D1F">
        <w:rPr>
          <w:rFonts w:ascii="Calibri" w:eastAsia="Calibri" w:hAnsi="Calibri" w:cs="Calibri"/>
          <w:color w:val="231F20"/>
          <w:sz w:val="24"/>
          <w:szCs w:val="24"/>
        </w:rPr>
        <w:lastRenderedPageBreak/>
        <w:t>brain regions, particularly cortical gray matter in the frontotemporal lobes, are more likely to exhibit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in </w:t>
      </w:r>
      <w:r>
        <w:rPr>
          <w:rFonts w:ascii="Calibri" w:eastAsia="Calibri" w:hAnsi="Calibri" w:cs="Calibri"/>
          <w:color w:val="231F20"/>
          <w:sz w:val="24"/>
          <w:szCs w:val="24"/>
        </w:rPr>
        <w:t>PWE</w:t>
      </w:r>
      <w:r w:rsidRPr="00504D1F">
        <w:rPr>
          <w:rFonts w:ascii="Calibri" w:eastAsia="Calibri" w:hAnsi="Calibri" w:cs="Calibri"/>
          <w:color w:val="231F20"/>
          <w:sz w:val="24"/>
          <w:szCs w:val="24"/>
        </w:rPr>
        <w:t>. This aligns with findings in rodent models of temporal lobe epilepsy and canine epilepsy</w:t>
      </w:r>
      <w:r>
        <w:rPr>
          <w:rFonts w:ascii="Calibri" w:eastAsia="Calibri" w:hAnsi="Calibri" w:cs="Calibri"/>
          <w:color w:val="231F20"/>
          <w:sz w:val="24"/>
          <w:szCs w:val="24"/>
        </w:rPr>
        <w:t xml:space="preserve"> </w:t>
      </w:r>
      <w:r w:rsidRPr="00504D1F">
        <w:rPr>
          <w:rFonts w:ascii="Calibri" w:eastAsia="Calibri" w:hAnsi="Calibri" w:cs="Calibri"/>
          <w:i/>
          <w:iCs/>
          <w:color w:val="231F20"/>
          <w:sz w:val="24"/>
          <w:szCs w:val="24"/>
        </w:rPr>
        <w:t>(Bar-Klein 2017, Hanael, 2019</w:t>
      </w:r>
      <w:r>
        <w:rPr>
          <w:rFonts w:ascii="Calibri" w:eastAsia="Calibri" w:hAnsi="Calibri" w:cs="Calibri"/>
          <w:color w:val="231F20"/>
          <w:sz w:val="24"/>
          <w:szCs w:val="24"/>
        </w:rPr>
        <w:t>)</w:t>
      </w:r>
      <w:r w:rsidRPr="00504D1F">
        <w:rPr>
          <w:rFonts w:ascii="Calibri" w:eastAsia="Calibri" w:hAnsi="Calibri" w:cs="Calibri"/>
          <w:color w:val="231F20"/>
          <w:sz w:val="24"/>
          <w:szCs w:val="24"/>
        </w:rPr>
        <w:t xml:space="preserve">, </w:t>
      </w:r>
      <w:r>
        <w:rPr>
          <w:rFonts w:ascii="Calibri" w:eastAsia="Calibri" w:hAnsi="Calibri" w:cs="Calibri"/>
          <w:color w:val="231F20"/>
          <w:sz w:val="24"/>
          <w:szCs w:val="24"/>
        </w:rPr>
        <w:t>supporting</w:t>
      </w:r>
      <w:r w:rsidRPr="00504D1F">
        <w:rPr>
          <w:rFonts w:ascii="Calibri" w:eastAsia="Calibri" w:hAnsi="Calibri" w:cs="Calibri"/>
          <w:color w:val="231F20"/>
          <w:sz w:val="24"/>
          <w:szCs w:val="24"/>
        </w:rPr>
        <w:t xml:space="preserve"> a </w:t>
      </w:r>
      <w:r>
        <w:rPr>
          <w:rFonts w:ascii="Calibri" w:eastAsia="Calibri" w:hAnsi="Calibri" w:cs="Calibri"/>
          <w:color w:val="231F20"/>
          <w:sz w:val="24"/>
          <w:szCs w:val="24"/>
        </w:rPr>
        <w:t>link</w:t>
      </w:r>
      <w:r w:rsidRPr="00504D1F">
        <w:rPr>
          <w:rFonts w:ascii="Calibri" w:eastAsia="Calibri" w:hAnsi="Calibri" w:cs="Calibri"/>
          <w:color w:val="231F20"/>
          <w:sz w:val="24"/>
          <w:szCs w:val="24"/>
        </w:rPr>
        <w:t xml:space="preserve"> between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and disease pathogenesis, potentially in regions with a lower seizure threshold. Additionally, cases where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occurs near </w:t>
      </w:r>
      <w:r>
        <w:rPr>
          <w:rFonts w:ascii="Calibri" w:eastAsia="Calibri" w:hAnsi="Calibri" w:cs="Calibri"/>
          <w:color w:val="231F20"/>
          <w:sz w:val="24"/>
          <w:szCs w:val="24"/>
        </w:rPr>
        <w:t>MR-detected epileptogenic</w:t>
      </w:r>
      <w:r w:rsidRPr="00504D1F">
        <w:rPr>
          <w:rFonts w:ascii="Calibri" w:eastAsia="Calibri" w:hAnsi="Calibri" w:cs="Calibri"/>
          <w:color w:val="231F20"/>
          <w:sz w:val="24"/>
          <w:szCs w:val="24"/>
        </w:rPr>
        <w:t xml:space="preserve"> lesions</w:t>
      </w:r>
      <w:r>
        <w:rPr>
          <w:rFonts w:ascii="Calibri" w:eastAsia="Calibri" w:hAnsi="Calibri" w:cs="Calibri"/>
          <w:color w:val="231F20"/>
          <w:sz w:val="24"/>
          <w:szCs w:val="24"/>
        </w:rPr>
        <w:t xml:space="preserve"> (e.g. </w:t>
      </w:r>
      <w:r w:rsidRPr="00504D1F">
        <w:rPr>
          <w:rFonts w:ascii="Calibri" w:eastAsia="Calibri" w:hAnsi="Calibri" w:cs="Calibri"/>
          <w:color w:val="231F20"/>
          <w:sz w:val="24"/>
          <w:szCs w:val="24"/>
        </w:rPr>
        <w:t>hippocampal sclerosis</w:t>
      </w:r>
      <w:r>
        <w:rPr>
          <w:rFonts w:ascii="Calibri" w:eastAsia="Calibri" w:hAnsi="Calibri" w:cs="Calibri"/>
          <w:color w:val="231F20"/>
          <w:sz w:val="24"/>
          <w:szCs w:val="24"/>
        </w:rPr>
        <w:t xml:space="preserve"> – Fig. X)</w:t>
      </w:r>
      <w:r w:rsidRPr="00504D1F">
        <w:rPr>
          <w:rFonts w:ascii="Calibri" w:eastAsia="Calibri" w:hAnsi="Calibri" w:cs="Calibri"/>
          <w:color w:val="231F20"/>
          <w:sz w:val="24"/>
          <w:szCs w:val="24"/>
        </w:rPr>
        <w:t>, further support this relationship.</w:t>
      </w:r>
    </w:p>
    <w:p w14:paraId="671DBE10" w14:textId="77777777" w:rsidR="00504D1F" w:rsidRDefault="00504D1F" w:rsidP="00504D1F">
      <w:pPr>
        <w:spacing w:line="360" w:lineRule="auto"/>
        <w:rPr>
          <w:rFonts w:ascii="Calibri" w:eastAsia="Calibri" w:hAnsi="Calibri" w:cs="Calibri"/>
          <w:color w:val="231F20"/>
          <w:sz w:val="24"/>
          <w:szCs w:val="24"/>
        </w:rPr>
      </w:pPr>
    </w:p>
    <w:p w14:paraId="20C6EBA0" w14:textId="42104743" w:rsidR="00504D1F" w:rsidRPr="00504D1F" w:rsidRDefault="00504D1F" w:rsidP="00504D1F">
      <w:pPr>
        <w:spacing w:line="360" w:lineRule="auto"/>
        <w:rPr>
          <w:rFonts w:ascii="Calibri" w:eastAsia="Calibri" w:hAnsi="Calibri" w:cs="Calibri"/>
          <w:color w:val="231F20"/>
          <w:sz w:val="24"/>
          <w:szCs w:val="24"/>
        </w:rPr>
      </w:pPr>
      <w:r>
        <w:rPr>
          <w:rFonts w:ascii="Calibri" w:eastAsia="Calibri" w:hAnsi="Calibri" w:cs="Calibri"/>
          <w:color w:val="231F20"/>
          <w:sz w:val="24"/>
          <w:szCs w:val="24"/>
        </w:rPr>
        <w:t>I</w:t>
      </w:r>
      <w:r w:rsidRPr="00504D1F">
        <w:rPr>
          <w:rFonts w:ascii="Calibri" w:eastAsia="Calibri" w:hAnsi="Calibri" w:cs="Calibri"/>
          <w:color w:val="231F20"/>
          <w:sz w:val="24"/>
          <w:szCs w:val="24"/>
        </w:rPr>
        <w:t xml:space="preserve">n our cohort, </w:t>
      </w:r>
      <w:r>
        <w:rPr>
          <w:rFonts w:ascii="Calibri" w:eastAsia="Calibri" w:hAnsi="Calibri" w:cs="Calibri"/>
          <w:color w:val="231F20"/>
          <w:sz w:val="24"/>
          <w:szCs w:val="24"/>
        </w:rPr>
        <w:t xml:space="preserve">in a few patients </w:t>
      </w:r>
      <w:r w:rsidRPr="00504D1F">
        <w:rPr>
          <w:rFonts w:ascii="Calibri" w:eastAsia="Calibri" w:hAnsi="Calibri" w:cs="Calibri"/>
          <w:color w:val="231F20"/>
          <w:sz w:val="24"/>
          <w:szCs w:val="24"/>
        </w:rPr>
        <w:t>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w:t>
      </w:r>
      <w:r>
        <w:rPr>
          <w:rFonts w:ascii="Calibri" w:eastAsia="Calibri" w:hAnsi="Calibri" w:cs="Calibri"/>
          <w:color w:val="231F20"/>
          <w:sz w:val="24"/>
          <w:szCs w:val="24"/>
        </w:rPr>
        <w:t>could</w:t>
      </w:r>
      <w:r w:rsidRPr="00504D1F">
        <w:rPr>
          <w:rFonts w:ascii="Calibri" w:eastAsia="Calibri" w:hAnsi="Calibri" w:cs="Calibri"/>
          <w:color w:val="231F20"/>
          <w:sz w:val="24"/>
          <w:szCs w:val="24"/>
        </w:rPr>
        <w:t xml:space="preserve"> span multiple brain regions,</w:t>
      </w:r>
      <w:r w:rsidRPr="00906A6A">
        <w:rPr>
          <w:rFonts w:ascii="Calibri" w:eastAsia="Calibri" w:hAnsi="Calibri" w:cs="Calibri"/>
          <w:color w:val="231F20"/>
          <w:sz w:val="24"/>
          <w:szCs w:val="24"/>
        </w:rPr>
        <w:t xml:space="preserve"> entire hemisphere (or </w:t>
      </w:r>
      <w:r>
        <w:rPr>
          <w:rFonts w:ascii="Calibri" w:eastAsia="Calibri" w:hAnsi="Calibri" w:cs="Calibri"/>
          <w:color w:val="231F20"/>
          <w:sz w:val="24"/>
          <w:szCs w:val="24"/>
        </w:rPr>
        <w:t>both hemispheres</w:t>
      </w:r>
      <w:r w:rsidRPr="00906A6A">
        <w:rPr>
          <w:rFonts w:ascii="Calibri" w:eastAsia="Calibri" w:hAnsi="Calibri" w:cs="Calibri"/>
          <w:color w:val="231F20"/>
          <w:sz w:val="24"/>
          <w:szCs w:val="24"/>
        </w:rPr>
        <w:t>, Fig. XX)</w:t>
      </w:r>
      <w:r>
        <w:rPr>
          <w:rFonts w:ascii="Calibri" w:eastAsia="Calibri" w:hAnsi="Calibri" w:cs="Calibri"/>
          <w:color w:val="231F20"/>
          <w:sz w:val="24"/>
          <w:szCs w:val="24"/>
        </w:rPr>
        <w:t xml:space="preserve"> </w:t>
      </w:r>
      <w:r w:rsidRPr="00504D1F">
        <w:rPr>
          <w:rFonts w:ascii="Calibri" w:eastAsia="Calibri" w:hAnsi="Calibri" w:cs="Calibri"/>
          <w:color w:val="231F20"/>
          <w:sz w:val="24"/>
          <w:szCs w:val="24"/>
        </w:rPr>
        <w:t xml:space="preserve">even in patients presumed to have focal epilepsy. This </w:t>
      </w:r>
      <w:r>
        <w:rPr>
          <w:rFonts w:ascii="Calibri" w:eastAsia="Calibri" w:hAnsi="Calibri" w:cs="Calibri"/>
          <w:color w:val="231F20"/>
          <w:sz w:val="24"/>
          <w:szCs w:val="24"/>
        </w:rPr>
        <w:t>may be due to</w:t>
      </w:r>
      <w:r w:rsidRPr="00504D1F">
        <w:rPr>
          <w:rFonts w:ascii="Calibri" w:eastAsia="Calibri" w:hAnsi="Calibri" w:cs="Calibri"/>
          <w:color w:val="231F20"/>
          <w:sz w:val="24"/>
          <w:szCs w:val="24"/>
        </w:rPr>
        <w:t xml:space="preserve"> a role for </w:t>
      </w:r>
      <w:r>
        <w:rPr>
          <w:rFonts w:ascii="Calibri" w:eastAsia="Calibri" w:hAnsi="Calibri" w:cs="Calibri"/>
          <w:color w:val="231F20"/>
          <w:sz w:val="24"/>
          <w:szCs w:val="24"/>
        </w:rPr>
        <w:t xml:space="preserve">a compromised </w:t>
      </w:r>
      <w:r w:rsidRPr="00504D1F">
        <w:rPr>
          <w:rFonts w:ascii="Calibri" w:eastAsia="Calibri" w:hAnsi="Calibri" w:cs="Calibri"/>
          <w:color w:val="231F20"/>
          <w:sz w:val="24"/>
          <w:szCs w:val="24"/>
        </w:rPr>
        <w:t>BBB in seizure propagation and</w:t>
      </w:r>
      <w:r>
        <w:rPr>
          <w:rFonts w:ascii="Calibri" w:eastAsia="Calibri" w:hAnsi="Calibri" w:cs="Calibri"/>
          <w:color w:val="231F20"/>
          <w:sz w:val="24"/>
          <w:szCs w:val="24"/>
        </w:rPr>
        <w:t>/or</w:t>
      </w:r>
      <w:r w:rsidRPr="00504D1F">
        <w:rPr>
          <w:rFonts w:ascii="Calibri" w:eastAsia="Calibri" w:hAnsi="Calibri" w:cs="Calibri"/>
          <w:color w:val="231F20"/>
          <w:sz w:val="24"/>
          <w:szCs w:val="24"/>
        </w:rPr>
        <w:t xml:space="preserve"> comorbidities</w:t>
      </w:r>
      <w:r>
        <w:rPr>
          <w:rFonts w:ascii="Calibri" w:eastAsia="Calibri" w:hAnsi="Calibri" w:cs="Calibri"/>
          <w:color w:val="231F20"/>
          <w:sz w:val="24"/>
          <w:szCs w:val="24"/>
        </w:rPr>
        <w:t>, in addition to its contribution to ictogenesis</w:t>
      </w:r>
      <w:r w:rsidRPr="00504D1F">
        <w:rPr>
          <w:rFonts w:ascii="Calibri" w:eastAsia="Calibri" w:hAnsi="Calibri" w:cs="Calibri"/>
          <w:color w:val="231F20"/>
          <w:sz w:val="24"/>
          <w:szCs w:val="24"/>
        </w:rPr>
        <w:t xml:space="preserve">. </w:t>
      </w:r>
      <w:r>
        <w:rPr>
          <w:rFonts w:ascii="Calibri" w:eastAsia="Calibri" w:hAnsi="Calibri" w:cs="Calibri"/>
          <w:color w:val="231F20"/>
          <w:sz w:val="24"/>
          <w:szCs w:val="24"/>
        </w:rPr>
        <w:t>Notably,</w:t>
      </w:r>
      <w:r w:rsidRPr="00504D1F">
        <w:rPr>
          <w:rFonts w:ascii="Calibri" w:eastAsia="Calibri" w:hAnsi="Calibri" w:cs="Calibri"/>
          <w:color w:val="231F20"/>
          <w:sz w:val="24"/>
          <w:szCs w:val="24"/>
        </w:rPr>
        <w:t xml:space="preserve"> </w:t>
      </w:r>
      <w:r>
        <w:rPr>
          <w:rFonts w:ascii="Calibri" w:eastAsia="Calibri" w:hAnsi="Calibri" w:cs="Calibri"/>
          <w:color w:val="231F20"/>
          <w:sz w:val="24"/>
          <w:szCs w:val="24"/>
        </w:rPr>
        <w:t xml:space="preserve">we cannot rule out that </w:t>
      </w:r>
      <w:r w:rsidRPr="00504D1F">
        <w:rPr>
          <w:rFonts w:ascii="Calibri" w:eastAsia="Calibri" w:hAnsi="Calibri" w:cs="Calibri"/>
          <w:color w:val="231F20"/>
          <w:sz w:val="24"/>
          <w:szCs w:val="24"/>
        </w:rPr>
        <w:t>widespread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w:t>
      </w:r>
      <w:r>
        <w:rPr>
          <w:rFonts w:ascii="Calibri" w:eastAsia="Calibri" w:hAnsi="Calibri" w:cs="Calibri"/>
          <w:color w:val="231F20"/>
          <w:sz w:val="24"/>
          <w:szCs w:val="24"/>
        </w:rPr>
        <w:t xml:space="preserve">was due to a </w:t>
      </w:r>
      <w:proofErr w:type="gramStart"/>
      <w:r w:rsidRPr="00504D1F">
        <w:rPr>
          <w:rFonts w:ascii="Calibri" w:eastAsia="Calibri" w:hAnsi="Calibri" w:cs="Calibri"/>
          <w:color w:val="231F20"/>
          <w:sz w:val="24"/>
          <w:szCs w:val="24"/>
        </w:rPr>
        <w:t>recent unreported seizures</w:t>
      </w:r>
      <w:r>
        <w:rPr>
          <w:rFonts w:ascii="Calibri" w:eastAsia="Calibri" w:hAnsi="Calibri" w:cs="Calibri"/>
          <w:color w:val="231F20"/>
          <w:sz w:val="24"/>
          <w:szCs w:val="24"/>
        </w:rPr>
        <w:t xml:space="preserve"> (</w:t>
      </w:r>
      <w:proofErr w:type="spellStart"/>
      <w:r>
        <w:rPr>
          <w:rFonts w:ascii="Calibri" w:eastAsia="Calibri" w:hAnsi="Calibri" w:cs="Calibri"/>
          <w:color w:val="231F20"/>
          <w:sz w:val="24"/>
          <w:szCs w:val="24"/>
        </w:rPr>
        <w:t>Ruber</w:t>
      </w:r>
      <w:proofErr w:type="spellEnd"/>
      <w:r>
        <w:rPr>
          <w:rFonts w:ascii="Calibri" w:eastAsia="Calibri" w:hAnsi="Calibri" w:cs="Calibri"/>
          <w:color w:val="231F20"/>
          <w:sz w:val="24"/>
          <w:szCs w:val="24"/>
        </w:rPr>
        <w:t xml:space="preserve"> Brain)</w:t>
      </w:r>
      <w:proofErr w:type="gramEnd"/>
      <w:r w:rsidRPr="00504D1F">
        <w:rPr>
          <w:rFonts w:ascii="Calibri" w:eastAsia="Calibri" w:hAnsi="Calibri" w:cs="Calibri"/>
          <w:color w:val="231F20"/>
          <w:sz w:val="24"/>
          <w:szCs w:val="24"/>
        </w:rPr>
        <w:t>, metabolic disorders</w:t>
      </w:r>
      <w:r>
        <w:rPr>
          <w:rFonts w:ascii="Calibri" w:eastAsia="Calibri" w:hAnsi="Calibri" w:cs="Calibri"/>
          <w:color w:val="231F20"/>
          <w:sz w:val="24"/>
          <w:szCs w:val="24"/>
        </w:rPr>
        <w:t xml:space="preserve"> (</w:t>
      </w:r>
      <w:proofErr w:type="spellStart"/>
      <w:r>
        <w:rPr>
          <w:rFonts w:ascii="Calibri" w:eastAsia="Calibri" w:hAnsi="Calibri" w:cs="Calibri"/>
          <w:color w:val="231F20"/>
          <w:sz w:val="24"/>
          <w:szCs w:val="24"/>
        </w:rPr>
        <w:t>Kaminstky</w:t>
      </w:r>
      <w:proofErr w:type="spellEnd"/>
      <w:r>
        <w:rPr>
          <w:rFonts w:ascii="Calibri" w:eastAsia="Calibri" w:hAnsi="Calibri" w:cs="Calibri"/>
          <w:color w:val="231F20"/>
          <w:sz w:val="24"/>
          <w:szCs w:val="24"/>
        </w:rPr>
        <w:t>)</w:t>
      </w:r>
      <w:r w:rsidRPr="00504D1F">
        <w:rPr>
          <w:rFonts w:ascii="Calibri" w:eastAsia="Calibri" w:hAnsi="Calibri" w:cs="Calibri"/>
          <w:color w:val="231F20"/>
          <w:sz w:val="24"/>
          <w:szCs w:val="24"/>
        </w:rPr>
        <w:t>, or unrelated small vessel disease</w:t>
      </w:r>
      <w:r>
        <w:rPr>
          <w:rFonts w:ascii="Calibri" w:eastAsia="Calibri" w:hAnsi="Calibri" w:cs="Calibri"/>
          <w:color w:val="231F20"/>
          <w:sz w:val="24"/>
          <w:szCs w:val="24"/>
        </w:rPr>
        <w:t xml:space="preserve"> (Serlin, others ???)</w:t>
      </w:r>
      <w:r w:rsidRPr="00504D1F">
        <w:rPr>
          <w:rFonts w:ascii="Calibri" w:eastAsia="Calibri" w:hAnsi="Calibri" w:cs="Calibri"/>
          <w:color w:val="231F20"/>
          <w:sz w:val="24"/>
          <w:szCs w:val="24"/>
        </w:rPr>
        <w:t>. Larger studies should explore the impact of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on comorbidities, such as depression, the coexistence of metabolic disorders like insulin resistance</w:t>
      </w:r>
      <w:r>
        <w:rPr>
          <w:rFonts w:ascii="Calibri" w:eastAsia="Calibri" w:hAnsi="Calibri" w:cs="Calibri"/>
          <w:color w:val="231F20"/>
          <w:sz w:val="24"/>
          <w:szCs w:val="24"/>
        </w:rPr>
        <w:t>. Future study on the c</w:t>
      </w:r>
      <w:r w:rsidRPr="00504D1F">
        <w:rPr>
          <w:rFonts w:ascii="Calibri" w:eastAsia="Calibri" w:hAnsi="Calibri" w:cs="Calibri"/>
          <w:color w:val="231F20"/>
          <w:sz w:val="24"/>
          <w:szCs w:val="24"/>
        </w:rPr>
        <w:t>orrelation between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w:t>
      </w:r>
      <w:r>
        <w:rPr>
          <w:rFonts w:ascii="Calibri" w:eastAsia="Calibri" w:hAnsi="Calibri" w:cs="Calibri"/>
          <w:color w:val="231F20"/>
          <w:sz w:val="24"/>
          <w:szCs w:val="24"/>
        </w:rPr>
        <w:t xml:space="preserve">extent and localization </w:t>
      </w:r>
      <w:r w:rsidRPr="00504D1F">
        <w:rPr>
          <w:rFonts w:ascii="Calibri" w:eastAsia="Calibri" w:hAnsi="Calibri" w:cs="Calibri"/>
          <w:color w:val="231F20"/>
          <w:sz w:val="24"/>
          <w:szCs w:val="24"/>
        </w:rPr>
        <w:t xml:space="preserve">and postoperative seizure freedom </w:t>
      </w:r>
      <w:r>
        <w:rPr>
          <w:rFonts w:ascii="Calibri" w:eastAsia="Calibri" w:hAnsi="Calibri" w:cs="Calibri"/>
          <w:color w:val="231F20"/>
          <w:sz w:val="24"/>
          <w:szCs w:val="24"/>
        </w:rPr>
        <w:t>might shed light on the role of DCE-MRI in pre-surgical assessment</w:t>
      </w:r>
      <w:r w:rsidRPr="00504D1F">
        <w:rPr>
          <w:rFonts w:ascii="Calibri" w:eastAsia="Calibri" w:hAnsi="Calibri" w:cs="Calibri"/>
          <w:color w:val="231F20"/>
          <w:sz w:val="24"/>
          <w:szCs w:val="24"/>
        </w:rPr>
        <w:t>.</w:t>
      </w:r>
    </w:p>
    <w:p w14:paraId="08E93573" w14:textId="77777777" w:rsidR="00504D1F" w:rsidRDefault="00504D1F" w:rsidP="00504D1F">
      <w:pPr>
        <w:spacing w:line="360" w:lineRule="auto"/>
        <w:rPr>
          <w:rFonts w:ascii="Calibri" w:eastAsia="Calibri" w:hAnsi="Calibri" w:cs="Calibri"/>
          <w:color w:val="231F20"/>
          <w:sz w:val="24"/>
          <w:szCs w:val="24"/>
        </w:rPr>
      </w:pPr>
    </w:p>
    <w:p w14:paraId="2FB5983D" w14:textId="77777777" w:rsidR="00504D1F" w:rsidRDefault="00504D1F" w:rsidP="00504D1F">
      <w:pPr>
        <w:spacing w:line="360" w:lineRule="auto"/>
        <w:rPr>
          <w:rFonts w:ascii="Calibri" w:eastAsia="Calibri" w:hAnsi="Calibri" w:cs="Calibri"/>
          <w:color w:val="231F20"/>
          <w:sz w:val="24"/>
          <w:szCs w:val="24"/>
        </w:rPr>
      </w:pPr>
    </w:p>
    <w:p w14:paraId="3E5BDB12" w14:textId="5FF81EAE" w:rsidR="00504D1F" w:rsidRDefault="00504D1F" w:rsidP="00504D1F">
      <w:pPr>
        <w:spacing w:line="360" w:lineRule="auto"/>
        <w:rPr>
          <w:rFonts w:ascii="Calibri" w:eastAsia="Calibri" w:hAnsi="Calibri" w:cs="Calibri"/>
          <w:color w:val="231F20"/>
          <w:sz w:val="24"/>
          <w:szCs w:val="24"/>
        </w:rPr>
      </w:pPr>
      <w:r w:rsidRPr="00504D1F">
        <w:rPr>
          <w:rFonts w:ascii="Calibri" w:eastAsia="Calibri" w:hAnsi="Calibri" w:cs="Calibri"/>
          <w:color w:val="231F20"/>
          <w:sz w:val="24"/>
          <w:szCs w:val="24"/>
        </w:rPr>
        <w:t>Interestingly, we did not find significant differences in the extent of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between patients diagnosed with focal and those with generalized </w:t>
      </w:r>
      <w:r>
        <w:rPr>
          <w:rFonts w:ascii="Calibri" w:eastAsia="Calibri" w:hAnsi="Calibri" w:cs="Calibri"/>
          <w:color w:val="231F20"/>
          <w:sz w:val="24"/>
          <w:szCs w:val="24"/>
        </w:rPr>
        <w:t>seizures</w:t>
      </w:r>
      <w:r w:rsidRPr="00504D1F">
        <w:rPr>
          <w:rFonts w:ascii="Calibri" w:eastAsia="Calibri" w:hAnsi="Calibri" w:cs="Calibri"/>
          <w:color w:val="231F20"/>
          <w:sz w:val="24"/>
          <w:szCs w:val="24"/>
        </w:rPr>
        <w:t xml:space="preserve"> </w:t>
      </w:r>
      <w:commentRangeStart w:id="10"/>
      <w:commentRangeEnd w:id="10"/>
      <w:r>
        <w:rPr>
          <w:rStyle w:val="CommentReference"/>
        </w:rPr>
        <w:commentReference w:id="10"/>
      </w:r>
      <w:r>
        <w:rPr>
          <w:rFonts w:ascii="Calibri" w:eastAsia="Calibri" w:hAnsi="Calibri" w:cs="Calibri"/>
          <w:color w:val="231F20"/>
          <w:sz w:val="24"/>
          <w:szCs w:val="24"/>
        </w:rPr>
        <w:t xml:space="preserve">. Together with the observation that </w:t>
      </w:r>
      <w:r w:rsidRPr="00504D1F">
        <w:rPr>
          <w:rFonts w:ascii="Calibri" w:eastAsia="Calibri" w:hAnsi="Calibri" w:cs="Calibri"/>
          <w:color w:val="231F20"/>
          <w:sz w:val="24"/>
          <w:szCs w:val="24"/>
        </w:rPr>
        <w:t>patients with generalized seizures had a higher number of brain regions with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support the </w:t>
      </w:r>
      <w:r>
        <w:rPr>
          <w:rFonts w:ascii="Calibri" w:eastAsia="Calibri" w:hAnsi="Calibri" w:cs="Calibri"/>
          <w:color w:val="231F20"/>
          <w:sz w:val="24"/>
          <w:szCs w:val="24"/>
        </w:rPr>
        <w:t>notion</w:t>
      </w:r>
      <w:r w:rsidRPr="00504D1F">
        <w:rPr>
          <w:rFonts w:ascii="Calibri" w:eastAsia="Calibri" w:hAnsi="Calibri" w:cs="Calibri"/>
          <w:color w:val="231F20"/>
          <w:sz w:val="24"/>
          <w:szCs w:val="24"/>
        </w:rPr>
        <w:t xml:space="preserve"> that "generalized seizures" may originate from fast-spreading seizures </w:t>
      </w:r>
      <w:r>
        <w:rPr>
          <w:rFonts w:ascii="Calibri" w:eastAsia="Calibri" w:hAnsi="Calibri" w:cs="Calibri"/>
          <w:color w:val="231F20"/>
          <w:sz w:val="24"/>
          <w:szCs w:val="24"/>
        </w:rPr>
        <w:t>from</w:t>
      </w:r>
      <w:r w:rsidRPr="00504D1F">
        <w:rPr>
          <w:rFonts w:ascii="Calibri" w:eastAsia="Calibri" w:hAnsi="Calibri" w:cs="Calibri"/>
          <w:color w:val="231F20"/>
          <w:sz w:val="24"/>
          <w:szCs w:val="24"/>
        </w:rPr>
        <w:t xml:space="preserve"> an unknown focus, rather than distinct origins</w:t>
      </w:r>
      <w:r>
        <w:rPr>
          <w:rFonts w:ascii="Calibri" w:eastAsia="Calibri" w:hAnsi="Calibri" w:cs="Calibri"/>
          <w:color w:val="231F20"/>
          <w:sz w:val="24"/>
          <w:szCs w:val="24"/>
        </w:rPr>
        <w:t xml:space="preserve"> (</w:t>
      </w:r>
      <w:proofErr w:type="spellStart"/>
      <w:r w:rsidRPr="00504D1F">
        <w:rPr>
          <w:rFonts w:ascii="Calibri" w:eastAsia="Calibri" w:hAnsi="Calibri" w:cs="Calibri"/>
          <w:color w:val="231F20"/>
          <w:sz w:val="24"/>
          <w:szCs w:val="24"/>
        </w:rPr>
        <w:t>Gauffin</w:t>
      </w:r>
      <w:proofErr w:type="spellEnd"/>
      <w:r w:rsidRPr="00504D1F">
        <w:rPr>
          <w:rFonts w:ascii="Calibri" w:eastAsia="Calibri" w:hAnsi="Calibri" w:cs="Calibri"/>
          <w:color w:val="231F20"/>
          <w:sz w:val="24"/>
          <w:szCs w:val="24"/>
        </w:rPr>
        <w:t xml:space="preserve"> et al., 2021; Seneviratne et al., 2014</w:t>
      </w:r>
      <w:r>
        <w:rPr>
          <w:rFonts w:ascii="Calibri" w:eastAsia="Calibri" w:hAnsi="Calibri" w:cs="Calibri"/>
          <w:color w:val="231F20"/>
          <w:sz w:val="24"/>
          <w:szCs w:val="24"/>
        </w:rPr>
        <w:t>)</w:t>
      </w:r>
      <w:r w:rsidRPr="00504D1F">
        <w:rPr>
          <w:rFonts w:ascii="Calibri" w:eastAsia="Calibri" w:hAnsi="Calibri" w:cs="Calibri"/>
          <w:color w:val="231F20"/>
          <w:sz w:val="24"/>
          <w:szCs w:val="24"/>
        </w:rPr>
        <w:t xml:space="preserve">. </w:t>
      </w:r>
      <w:commentRangeStart w:id="11"/>
      <w:commentRangeEnd w:id="11"/>
      <w:r>
        <w:rPr>
          <w:rStyle w:val="CommentReference"/>
        </w:rPr>
        <w:commentReference w:id="11"/>
      </w:r>
      <w:r>
        <w:rPr>
          <w:rFonts w:ascii="Calibri" w:eastAsia="Calibri" w:hAnsi="Calibri" w:cs="Calibri"/>
          <w:color w:val="000000"/>
          <w:sz w:val="24"/>
          <w:szCs w:val="24"/>
        </w:rPr>
        <w:t>.</w:t>
      </w:r>
    </w:p>
    <w:p w14:paraId="7947265A" w14:textId="77777777" w:rsidR="00504D1F" w:rsidRPr="00504D1F" w:rsidRDefault="00504D1F" w:rsidP="00504D1F">
      <w:pPr>
        <w:spacing w:line="360" w:lineRule="auto"/>
        <w:rPr>
          <w:rFonts w:ascii="Calibri" w:eastAsia="Calibri" w:hAnsi="Calibri" w:cs="Calibri"/>
          <w:color w:val="231F20"/>
          <w:sz w:val="24"/>
          <w:szCs w:val="24"/>
        </w:rPr>
      </w:pPr>
    </w:p>
    <w:p w14:paraId="7E8EA838" w14:textId="4467369F" w:rsidR="00504D1F" w:rsidRDefault="00504D1F" w:rsidP="00504D1F">
      <w:pPr>
        <w:spacing w:line="360" w:lineRule="auto"/>
        <w:rPr>
          <w:rFonts w:ascii="Calibri" w:eastAsia="Calibri" w:hAnsi="Calibri" w:cs="Calibri"/>
          <w:color w:val="231F20"/>
          <w:sz w:val="24"/>
          <w:szCs w:val="24"/>
        </w:rPr>
      </w:pPr>
      <w:r w:rsidRPr="00504D1F">
        <w:rPr>
          <w:rFonts w:ascii="Calibri" w:eastAsia="Calibri" w:hAnsi="Calibri" w:cs="Calibri"/>
          <w:color w:val="231F20"/>
          <w:sz w:val="24"/>
          <w:szCs w:val="24"/>
        </w:rPr>
        <w:t>The high prevalence of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in our cohort could be influenced by a sampling bias, as patients included in this study experienced frequent seizures despite treatment with </w:t>
      </w:r>
      <w:r>
        <w:rPr>
          <w:rFonts w:ascii="Calibri" w:eastAsia="Calibri" w:hAnsi="Calibri" w:cs="Calibri"/>
          <w:color w:val="231F20"/>
          <w:sz w:val="24"/>
          <w:szCs w:val="24"/>
        </w:rPr>
        <w:t>ASM</w:t>
      </w:r>
      <w:r w:rsidRPr="00504D1F">
        <w:rPr>
          <w:rFonts w:ascii="Calibri" w:eastAsia="Calibri" w:hAnsi="Calibri" w:cs="Calibri"/>
          <w:color w:val="231F20"/>
          <w:sz w:val="24"/>
          <w:szCs w:val="24"/>
        </w:rPr>
        <w:t>s. Future studies should investigate BBB</w:t>
      </w:r>
      <w:r>
        <w:rPr>
          <w:rFonts w:ascii="Calibri" w:eastAsia="Calibri" w:hAnsi="Calibri" w:cs="Calibri"/>
          <w:color w:val="231F20"/>
          <w:sz w:val="24"/>
          <w:szCs w:val="24"/>
        </w:rPr>
        <w:t>D</w:t>
      </w:r>
      <w:r w:rsidRPr="00504D1F">
        <w:rPr>
          <w:rFonts w:ascii="Calibri" w:eastAsia="Calibri" w:hAnsi="Calibri" w:cs="Calibri"/>
          <w:color w:val="231F20"/>
          <w:sz w:val="24"/>
          <w:szCs w:val="24"/>
        </w:rPr>
        <w:t xml:space="preserve"> in patients who are seizure-free or in the early stages of the disease before starting medications. </w:t>
      </w:r>
      <w:r>
        <w:rPr>
          <w:rFonts w:ascii="Calibri" w:eastAsia="Calibri" w:hAnsi="Calibri" w:cs="Calibri"/>
          <w:color w:val="231F20"/>
          <w:sz w:val="24"/>
          <w:szCs w:val="24"/>
        </w:rPr>
        <w:t xml:space="preserve">If such bias exists in our cohort the high BBBD occurrence could be related to higher seizure frequency, effect of drugs or related to drug resistance in our cohort. We found no correlation between BBBD extent or spatial </w:t>
      </w:r>
      <w:r>
        <w:rPr>
          <w:rFonts w:ascii="Calibri" w:eastAsia="Calibri" w:hAnsi="Calibri" w:cs="Calibri"/>
          <w:color w:val="231F20"/>
          <w:sz w:val="24"/>
          <w:szCs w:val="24"/>
        </w:rPr>
        <w:lastRenderedPageBreak/>
        <w:t xml:space="preserve">distribution to seizure frequency or the number of prescribed ASMs. Interestingly, a small group of patients (N=) who were treated with the </w:t>
      </w:r>
      <w:r w:rsidRPr="00507BB1">
        <w:rPr>
          <w:rFonts w:ascii="Calibri" w:eastAsia="Calibri" w:hAnsi="Calibri" w:cs="Calibri"/>
          <w:color w:val="231F20"/>
          <w:sz w:val="24"/>
          <w:szCs w:val="24"/>
        </w:rPr>
        <w:t>1,5‐benzodiazepine</w:t>
      </w:r>
      <w:r>
        <w:rPr>
          <w:rFonts w:ascii="Calibri" w:eastAsia="Calibri" w:hAnsi="Calibri" w:cs="Calibri"/>
          <w:color w:val="231F20"/>
          <w:sz w:val="24"/>
          <w:szCs w:val="24"/>
        </w:rPr>
        <w:t>, clobazam, were more frequent in patients in the high BBBD group</w:t>
      </w:r>
      <w:r w:rsidR="00014F7F">
        <w:rPr>
          <w:rFonts w:ascii="Calibri" w:eastAsia="Calibri" w:hAnsi="Calibri" w:cs="Calibri"/>
          <w:color w:val="231F20"/>
          <w:sz w:val="24"/>
          <w:szCs w:val="24"/>
        </w:rPr>
        <w:t xml:space="preserve"> (&gt;50% of brain volume with BBBD)</w:t>
      </w:r>
      <w:r>
        <w:rPr>
          <w:rFonts w:ascii="Calibri" w:eastAsia="Calibri" w:hAnsi="Calibri" w:cs="Calibri"/>
          <w:color w:val="231F20"/>
          <w:sz w:val="24"/>
          <w:szCs w:val="24"/>
        </w:rPr>
        <w:t xml:space="preserve"> compared with the patients with relatively low brain volume with BBBD. Whether </w:t>
      </w:r>
      <w:r w:rsidRPr="00507BB1">
        <w:rPr>
          <w:rFonts w:ascii="Calibri" w:eastAsia="Calibri" w:hAnsi="Calibri" w:cs="Calibri"/>
          <w:color w:val="231F20"/>
          <w:sz w:val="24"/>
          <w:szCs w:val="24"/>
        </w:rPr>
        <w:t>benzodiazepine</w:t>
      </w:r>
      <w:r>
        <w:rPr>
          <w:rFonts w:ascii="Calibri" w:eastAsia="Calibri" w:hAnsi="Calibri" w:cs="Calibri"/>
          <w:color w:val="231F20"/>
          <w:sz w:val="24"/>
          <w:szCs w:val="24"/>
        </w:rPr>
        <w:t xml:space="preserve">s have a direct effect on BBB integrity </w:t>
      </w:r>
      <w:r w:rsidR="00014F7F">
        <w:rPr>
          <w:rFonts w:ascii="Calibri" w:eastAsia="Calibri" w:hAnsi="Calibri" w:cs="Calibri"/>
          <w:color w:val="231F20"/>
          <w:sz w:val="24"/>
          <w:szCs w:val="24"/>
        </w:rPr>
        <w:t xml:space="preserve">is not known (but see </w:t>
      </w:r>
      <w:commentRangeStart w:id="12"/>
      <w:r w:rsidR="00014F7F">
        <w:rPr>
          <w:rFonts w:ascii="Calibri" w:eastAsia="Calibri" w:hAnsi="Calibri" w:cs="Calibri"/>
          <w:color w:val="231F20"/>
          <w:sz w:val="24"/>
          <w:szCs w:val="24"/>
        </w:rPr>
        <w:t>ref</w:t>
      </w:r>
      <w:commentRangeEnd w:id="12"/>
      <w:r w:rsidR="00014F7F">
        <w:rPr>
          <w:rStyle w:val="CommentReference"/>
        </w:rPr>
        <w:commentReference w:id="12"/>
      </w:r>
      <w:r w:rsidR="00014F7F">
        <w:rPr>
          <w:rFonts w:ascii="Calibri" w:eastAsia="Calibri" w:hAnsi="Calibri" w:cs="Calibri"/>
          <w:color w:val="231F20"/>
          <w:sz w:val="24"/>
          <w:szCs w:val="24"/>
        </w:rPr>
        <w:t xml:space="preserve">) and might worth </w:t>
      </w:r>
      <w:r>
        <w:rPr>
          <w:rFonts w:ascii="Calibri" w:eastAsia="Calibri" w:hAnsi="Calibri" w:cs="Calibri"/>
          <w:color w:val="231F20"/>
          <w:sz w:val="24"/>
          <w:szCs w:val="24"/>
        </w:rPr>
        <w:t xml:space="preserve">future investigation. BBBD in experimental animals and human epileptic tissue surgically resected has been previously shown to be associated with the presence of serum albumin within the brain neuropil (refs). Interestingly, exposing brain tissue to serum albumin in rodents was shown to acutely reduce seizure threshold (ref), </w:t>
      </w:r>
      <w:proofErr w:type="gramStart"/>
      <w:r w:rsidR="00014F7F">
        <w:rPr>
          <w:rFonts w:ascii="Calibri" w:eastAsia="Calibri" w:hAnsi="Calibri" w:cs="Calibri"/>
          <w:color w:val="231F20"/>
          <w:sz w:val="24"/>
          <w:szCs w:val="24"/>
        </w:rPr>
        <w:t>underlie</w:t>
      </w:r>
      <w:r>
        <w:rPr>
          <w:rFonts w:ascii="Calibri" w:eastAsia="Calibri" w:hAnsi="Calibri" w:cs="Calibri"/>
          <w:color w:val="231F20"/>
          <w:sz w:val="24"/>
          <w:szCs w:val="24"/>
        </w:rPr>
        <w:t xml:space="preserve">  epileptogenesis</w:t>
      </w:r>
      <w:proofErr w:type="gramEnd"/>
      <w:r>
        <w:rPr>
          <w:rFonts w:ascii="Calibri" w:eastAsia="Calibri" w:hAnsi="Calibri" w:cs="Calibri"/>
          <w:color w:val="231F20"/>
          <w:sz w:val="24"/>
          <w:szCs w:val="24"/>
        </w:rPr>
        <w:t xml:space="preserve"> and delayed spontaneous seizures (Seiffert, Ivens, Bar-Klein, Weissberg), and induces resistance to anti-seizure medications in brain slices exposed to </w:t>
      </w:r>
      <w:r w:rsidRPr="007D2E2F">
        <w:rPr>
          <w:rFonts w:ascii="Calibri" w:eastAsia="Calibri" w:hAnsi="Calibri" w:cs="Calibri"/>
          <w:color w:val="231F20"/>
          <w:sz w:val="24"/>
          <w:szCs w:val="24"/>
          <w:lang w:val="en-US"/>
        </w:rPr>
        <w:t>4-aminopyridine (4-AP)</w:t>
      </w:r>
      <w:r w:rsidRPr="00FC73ED">
        <w:rPr>
          <w:rFonts w:ascii="Calibri" w:eastAsia="Calibri" w:hAnsi="Calibri" w:cs="Calibri"/>
          <w:color w:val="231F20"/>
          <w:sz w:val="24"/>
          <w:szCs w:val="24"/>
        </w:rPr>
        <w:t xml:space="preserve"> </w:t>
      </w:r>
      <w:r>
        <w:rPr>
          <w:rFonts w:ascii="Calibri" w:eastAsia="Calibri" w:hAnsi="Calibri" w:cs="Calibri"/>
          <w:color w:val="231F20"/>
          <w:sz w:val="24"/>
          <w:szCs w:val="24"/>
        </w:rPr>
        <w:t>(Salar et al</w:t>
      </w:r>
      <w:r w:rsidR="00014F7F">
        <w:rPr>
          <w:rFonts w:ascii="Calibri" w:eastAsia="Calibri" w:hAnsi="Calibri" w:cs="Calibri"/>
          <w:color w:val="231F20"/>
          <w:sz w:val="24"/>
          <w:szCs w:val="24"/>
        </w:rPr>
        <w:t>). Albumin-induced</w:t>
      </w:r>
      <w:r>
        <w:rPr>
          <w:rFonts w:ascii="Calibri" w:eastAsia="Calibri" w:hAnsi="Calibri" w:cs="Calibri"/>
          <w:color w:val="231F20"/>
          <w:sz w:val="24"/>
          <w:szCs w:val="24"/>
        </w:rPr>
        <w:t xml:space="preserve"> </w:t>
      </w:r>
      <w:r w:rsidR="00014F7F">
        <w:rPr>
          <w:rFonts w:ascii="Calibri" w:eastAsia="Calibri" w:hAnsi="Calibri" w:cs="Calibri"/>
          <w:color w:val="231F20"/>
          <w:sz w:val="24"/>
          <w:szCs w:val="24"/>
        </w:rPr>
        <w:t xml:space="preserve">drug-resistance could be simply caused by reduced </w:t>
      </w:r>
      <w:r>
        <w:rPr>
          <w:rFonts w:ascii="Calibri" w:eastAsia="Calibri" w:hAnsi="Calibri" w:cs="Calibri"/>
          <w:color w:val="231F20"/>
          <w:sz w:val="24"/>
          <w:szCs w:val="24"/>
        </w:rPr>
        <w:t xml:space="preserve">free levels of ASMs which bind to albumin. </w:t>
      </w:r>
      <w:r w:rsidR="00014F7F">
        <w:rPr>
          <w:rFonts w:ascii="Calibri" w:eastAsia="Calibri" w:hAnsi="Calibri" w:cs="Calibri"/>
          <w:color w:val="231F20"/>
          <w:sz w:val="24"/>
          <w:szCs w:val="24"/>
        </w:rPr>
        <w:t xml:space="preserve">Future studies in drug-responsive, seizure-free PWE </w:t>
      </w:r>
      <w:proofErr w:type="gramStart"/>
      <w:r w:rsidR="00014F7F">
        <w:rPr>
          <w:rFonts w:ascii="Calibri" w:eastAsia="Calibri" w:hAnsi="Calibri" w:cs="Calibri"/>
          <w:color w:val="231F20"/>
          <w:sz w:val="24"/>
          <w:szCs w:val="24"/>
        </w:rPr>
        <w:t>is</w:t>
      </w:r>
      <w:proofErr w:type="gramEnd"/>
      <w:r w:rsidR="00014F7F">
        <w:rPr>
          <w:rFonts w:ascii="Calibri" w:eastAsia="Calibri" w:hAnsi="Calibri" w:cs="Calibri"/>
          <w:color w:val="231F20"/>
          <w:sz w:val="24"/>
          <w:szCs w:val="24"/>
        </w:rPr>
        <w:t xml:space="preserve"> awaited to further explore this hypothesis</w:t>
      </w:r>
      <w:r>
        <w:rPr>
          <w:rFonts w:ascii="Calibri" w:eastAsia="Calibri" w:hAnsi="Calibri" w:cs="Calibri"/>
          <w:color w:val="231F20"/>
          <w:sz w:val="24"/>
          <w:szCs w:val="24"/>
        </w:rPr>
        <w:t xml:space="preserve">. </w:t>
      </w:r>
      <w:r w:rsidR="00014F7F">
        <w:rPr>
          <w:rFonts w:ascii="Calibri" w:eastAsia="Calibri" w:hAnsi="Calibri" w:cs="Calibri"/>
          <w:color w:val="231F20"/>
          <w:sz w:val="24"/>
          <w:szCs w:val="24"/>
        </w:rPr>
        <w:t xml:space="preserve">Our study does </w:t>
      </w:r>
      <w:r>
        <w:rPr>
          <w:rFonts w:ascii="Calibri" w:eastAsia="Calibri" w:hAnsi="Calibri" w:cs="Calibri"/>
          <w:color w:val="231F20"/>
          <w:sz w:val="24"/>
          <w:szCs w:val="24"/>
        </w:rPr>
        <w:t>support</w:t>
      </w:r>
      <w:r w:rsidR="00014F7F">
        <w:rPr>
          <w:rFonts w:ascii="Calibri" w:eastAsia="Calibri" w:hAnsi="Calibri" w:cs="Calibri"/>
          <w:color w:val="231F20"/>
          <w:sz w:val="24"/>
          <w:szCs w:val="24"/>
        </w:rPr>
        <w:t>, however,</w:t>
      </w:r>
      <w:r>
        <w:rPr>
          <w:rFonts w:ascii="Calibri" w:eastAsia="Calibri" w:hAnsi="Calibri" w:cs="Calibri"/>
          <w:color w:val="231F20"/>
          <w:sz w:val="24"/>
          <w:szCs w:val="24"/>
        </w:rPr>
        <w:t xml:space="preserve"> the notion that therapeutic targeting BBBD may become a novel therapeutic approach for drug-resistance patients. </w:t>
      </w:r>
    </w:p>
    <w:p w14:paraId="37CB9387" w14:textId="77777777" w:rsidR="00504D1F" w:rsidRDefault="00504D1F" w:rsidP="00504D1F">
      <w:pPr>
        <w:spacing w:line="360" w:lineRule="auto"/>
        <w:rPr>
          <w:rFonts w:ascii="Calibri" w:eastAsia="Calibri" w:hAnsi="Calibri" w:cs="Calibri"/>
          <w:color w:val="231F20"/>
          <w:sz w:val="24"/>
          <w:szCs w:val="24"/>
        </w:rPr>
      </w:pPr>
    </w:p>
    <w:p w14:paraId="137EFB97" w14:textId="6C84A56F" w:rsidR="00504D1F" w:rsidRDefault="00504D1F" w:rsidP="00504D1F">
      <w:pPr>
        <w:spacing w:line="360" w:lineRule="auto"/>
        <w:rPr>
          <w:rFonts w:ascii="Calibri" w:eastAsia="Calibri" w:hAnsi="Calibri" w:cs="Calibri"/>
          <w:color w:val="231F20"/>
          <w:sz w:val="24"/>
          <w:szCs w:val="24"/>
        </w:rPr>
      </w:pPr>
      <w:r w:rsidRPr="00504D1F">
        <w:rPr>
          <w:rFonts w:ascii="Calibri" w:eastAsia="Calibri" w:hAnsi="Calibri" w:cs="Calibri"/>
          <w:color w:val="231F20"/>
          <w:sz w:val="24"/>
          <w:szCs w:val="24"/>
        </w:rPr>
        <w:t>In conclusion, our study introduces a new quantitative method for assessing the extent and distribution of BBB disruption in individual epilepsy patients and confirms the frequent occurrence of a compromised BBB. These findings support the use of DCE-MRI as an additional tool for diagnosing the seizure onset zone during pre-surgical assessment. Larger studies are necessary to uncover the role of BBB imaging in the diagnosis, prognosis of drug resistance, and surgical outcomes in patients with epilepsy.</w:t>
      </w:r>
    </w:p>
    <w:p w14:paraId="07A2CE7A" w14:textId="77777777" w:rsidR="00504D1F" w:rsidRDefault="00504D1F">
      <w:pPr>
        <w:spacing w:line="360" w:lineRule="auto"/>
        <w:rPr>
          <w:rFonts w:ascii="Calibri" w:eastAsia="Calibri" w:hAnsi="Calibri" w:cs="Calibri"/>
          <w:color w:val="231F20"/>
          <w:sz w:val="24"/>
          <w:szCs w:val="24"/>
        </w:rPr>
      </w:pPr>
    </w:p>
    <w:p w14:paraId="73E59644" w14:textId="77777777" w:rsidR="00504D1F" w:rsidRDefault="00504D1F">
      <w:pPr>
        <w:spacing w:line="360" w:lineRule="auto"/>
        <w:rPr>
          <w:rFonts w:ascii="Calibri" w:eastAsia="Calibri" w:hAnsi="Calibri" w:cs="Calibri"/>
          <w:color w:val="231F20"/>
          <w:sz w:val="24"/>
          <w:szCs w:val="24"/>
        </w:rPr>
      </w:pPr>
    </w:p>
    <w:p w14:paraId="4C8BEE27" w14:textId="77777777" w:rsidR="00504D1F" w:rsidRDefault="00504D1F">
      <w:pPr>
        <w:spacing w:line="360" w:lineRule="auto"/>
        <w:rPr>
          <w:rFonts w:ascii="Calibri" w:eastAsia="Calibri" w:hAnsi="Calibri" w:cs="Calibri"/>
          <w:color w:val="231F20"/>
          <w:sz w:val="24"/>
          <w:szCs w:val="24"/>
        </w:rPr>
      </w:pPr>
    </w:p>
    <w:p w14:paraId="30C692B0" w14:textId="77777777" w:rsidR="00504D1F" w:rsidRDefault="00504D1F">
      <w:pPr>
        <w:spacing w:line="360" w:lineRule="auto"/>
        <w:rPr>
          <w:rFonts w:ascii="Calibri" w:eastAsia="Calibri" w:hAnsi="Calibri" w:cs="Calibri"/>
          <w:color w:val="231F20"/>
          <w:sz w:val="24"/>
          <w:szCs w:val="24"/>
        </w:rPr>
      </w:pPr>
    </w:p>
    <w:p w14:paraId="38686384" w14:textId="77777777" w:rsidR="00C15726" w:rsidRDefault="00C15726">
      <w:pPr>
        <w:spacing w:line="360" w:lineRule="auto"/>
        <w:rPr>
          <w:rFonts w:ascii="Calibri" w:eastAsia="Calibri" w:hAnsi="Calibri" w:cs="Calibri"/>
          <w:b/>
          <w:color w:val="231F20"/>
          <w:sz w:val="24"/>
          <w:szCs w:val="24"/>
        </w:rPr>
      </w:pPr>
    </w:p>
    <w:p w14:paraId="6A2C4B87" w14:textId="1B030D33" w:rsidR="00C15726" w:rsidRDefault="00000000" w:rsidP="00906A6A">
      <w:pPr>
        <w:spacing w:line="360" w:lineRule="auto"/>
        <w:rPr>
          <w:rFonts w:ascii="Calibri" w:eastAsia="Calibri" w:hAnsi="Calibri" w:cs="Calibri"/>
          <w:color w:val="231F20"/>
          <w:sz w:val="24"/>
          <w:szCs w:val="24"/>
        </w:rPr>
      </w:pPr>
      <w:r>
        <w:br w:type="page"/>
      </w:r>
    </w:p>
    <w:p w14:paraId="405A5C33" w14:textId="77777777" w:rsidR="00C15726" w:rsidRDefault="00000000">
      <w:pPr>
        <w:spacing w:line="360" w:lineRule="auto"/>
        <w:rPr>
          <w:rFonts w:ascii="Calibri" w:eastAsia="Calibri" w:hAnsi="Calibri" w:cs="Calibri"/>
          <w:b/>
          <w:color w:val="2A2A2A"/>
          <w:sz w:val="24"/>
          <w:szCs w:val="24"/>
          <w:highlight w:val="white"/>
        </w:rPr>
      </w:pPr>
      <w:r>
        <w:rPr>
          <w:rFonts w:ascii="Calibri" w:eastAsia="Calibri" w:hAnsi="Calibri" w:cs="Calibri"/>
          <w:b/>
          <w:color w:val="2A2A2A"/>
          <w:sz w:val="24"/>
          <w:szCs w:val="24"/>
          <w:highlight w:val="white"/>
        </w:rPr>
        <w:lastRenderedPageBreak/>
        <w:t>Acknowledgements</w:t>
      </w:r>
    </w:p>
    <w:p w14:paraId="658FE86B" w14:textId="77777777" w:rsidR="00C15726" w:rsidRDefault="00000000">
      <w:pPr>
        <w:spacing w:line="360" w:lineRule="auto"/>
        <w:rPr>
          <w:rFonts w:ascii="Calibri" w:eastAsia="Calibri" w:hAnsi="Calibri" w:cs="Calibri"/>
          <w:color w:val="2A2A2A"/>
          <w:sz w:val="24"/>
          <w:szCs w:val="24"/>
          <w:highlight w:val="white"/>
        </w:rPr>
      </w:pPr>
      <w:r>
        <w:rPr>
          <w:rFonts w:ascii="Calibri" w:eastAsia="Calibri" w:hAnsi="Calibri" w:cs="Calibri"/>
          <w:color w:val="2A2A2A"/>
          <w:sz w:val="24"/>
          <w:szCs w:val="24"/>
          <w:highlight w:val="white"/>
        </w:rPr>
        <w:t>We gratefully acknowledge the individuals whose participation and contributions made this work possible.</w:t>
      </w:r>
    </w:p>
    <w:p w14:paraId="5CD42D2E" w14:textId="77777777" w:rsidR="00C15726" w:rsidRDefault="00000000">
      <w:pPr>
        <w:spacing w:line="360" w:lineRule="auto"/>
        <w:rPr>
          <w:rFonts w:ascii="Calibri" w:eastAsia="Calibri" w:hAnsi="Calibri" w:cs="Calibri"/>
          <w:b/>
          <w:color w:val="2A2A2A"/>
          <w:sz w:val="24"/>
          <w:szCs w:val="24"/>
          <w:highlight w:val="white"/>
        </w:rPr>
      </w:pPr>
      <w:r>
        <w:rPr>
          <w:rFonts w:ascii="Calibri" w:eastAsia="Calibri" w:hAnsi="Calibri" w:cs="Calibri"/>
          <w:b/>
          <w:color w:val="2A2A2A"/>
          <w:sz w:val="24"/>
          <w:szCs w:val="24"/>
          <w:highlight w:val="white"/>
        </w:rPr>
        <w:t>Funding</w:t>
      </w:r>
    </w:p>
    <w:p w14:paraId="52D63585" w14:textId="5F1E108D" w:rsidR="00C15726" w:rsidRDefault="00014F7F" w:rsidP="00014F7F">
      <w:pPr>
        <w:spacing w:line="360" w:lineRule="auto"/>
        <w:rPr>
          <w:rFonts w:ascii="Calibri" w:eastAsia="Calibri" w:hAnsi="Calibri" w:cs="Calibri"/>
          <w:b/>
          <w:color w:val="2A2A2A"/>
          <w:sz w:val="24"/>
          <w:szCs w:val="24"/>
          <w:highlight w:val="white"/>
        </w:rPr>
      </w:pPr>
      <w:r w:rsidRPr="00906A6A">
        <w:rPr>
          <w:rFonts w:ascii="Calibri" w:eastAsia="Calibri" w:hAnsi="Calibri" w:cs="Calibri"/>
          <w:bCs/>
          <w:color w:val="2A2A2A"/>
          <w:sz w:val="24"/>
          <w:szCs w:val="24"/>
          <w:highlight w:val="white"/>
          <w:lang w:val="en-US"/>
        </w:rPr>
        <w:t xml:space="preserve">This work was supported by European Research Area Network </w:t>
      </w:r>
      <w:proofErr w:type="spellStart"/>
      <w:r w:rsidRPr="00906A6A">
        <w:rPr>
          <w:rFonts w:ascii="Calibri" w:eastAsia="Calibri" w:hAnsi="Calibri" w:cs="Calibri"/>
          <w:bCs/>
          <w:color w:val="2A2A2A"/>
          <w:sz w:val="24"/>
          <w:szCs w:val="24"/>
          <w:highlight w:val="white"/>
          <w:lang w:val="en-US"/>
        </w:rPr>
        <w:t>NeuronAward</w:t>
      </w:r>
      <w:proofErr w:type="spellEnd"/>
      <w:r w:rsidRPr="00906A6A">
        <w:rPr>
          <w:rFonts w:ascii="Calibri" w:eastAsia="Calibri" w:hAnsi="Calibri" w:cs="Calibri"/>
          <w:bCs/>
          <w:color w:val="2A2A2A"/>
          <w:sz w:val="24"/>
          <w:szCs w:val="24"/>
          <w:highlight w:val="white"/>
          <w:lang w:val="en-US"/>
        </w:rPr>
        <w:t xml:space="preserve"> (CIHR Award no. NDD 168164) (A.F.), Neurosurgery</w:t>
      </w:r>
      <w:r>
        <w:rPr>
          <w:rFonts w:ascii="Calibri" w:eastAsia="Calibri" w:hAnsi="Calibri" w:cs="Calibri"/>
          <w:bCs/>
          <w:color w:val="2A2A2A"/>
          <w:sz w:val="24"/>
          <w:szCs w:val="24"/>
          <w:highlight w:val="white"/>
          <w:lang w:val="en-US"/>
        </w:rPr>
        <w:t xml:space="preserve"> </w:t>
      </w:r>
      <w:r w:rsidRPr="00906A6A">
        <w:rPr>
          <w:rFonts w:ascii="Calibri" w:eastAsia="Calibri" w:hAnsi="Calibri" w:cs="Calibri"/>
          <w:bCs/>
          <w:color w:val="2A2A2A"/>
          <w:sz w:val="24"/>
          <w:szCs w:val="24"/>
          <w:highlight w:val="white"/>
          <w:lang w:val="en-US"/>
        </w:rPr>
        <w:t>Research Education Foundation and Academy of Neurological Surgeons Research Fellowship</w:t>
      </w:r>
      <w:r>
        <w:rPr>
          <w:rFonts w:ascii="Calibri" w:eastAsia="Calibri" w:hAnsi="Calibri" w:cs="Calibri"/>
          <w:bCs/>
          <w:color w:val="2A2A2A"/>
          <w:sz w:val="24"/>
          <w:szCs w:val="24"/>
          <w:highlight w:val="white"/>
          <w:lang w:val="en-US"/>
        </w:rPr>
        <w:t xml:space="preserve"> </w:t>
      </w:r>
      <w:r w:rsidRPr="00906A6A">
        <w:rPr>
          <w:rFonts w:ascii="Calibri" w:eastAsia="Calibri" w:hAnsi="Calibri" w:cs="Calibri"/>
          <w:bCs/>
          <w:color w:val="2A2A2A"/>
          <w:sz w:val="24"/>
          <w:szCs w:val="24"/>
          <w:highlight w:val="white"/>
          <w:lang w:val="en-US"/>
        </w:rPr>
        <w:t xml:space="preserve">Grant (M.A.M. and A.F.), Canadian Institute of Health Research Project Grant (grant </w:t>
      </w:r>
      <w:commentRangeStart w:id="13"/>
      <w:r w:rsidRPr="00906A6A">
        <w:rPr>
          <w:rFonts w:ascii="Calibri" w:eastAsia="Calibri" w:hAnsi="Calibri" w:cs="Calibri"/>
          <w:bCs/>
          <w:color w:val="2A2A2A"/>
          <w:sz w:val="24"/>
          <w:szCs w:val="24"/>
          <w:highlight w:val="white"/>
          <w:lang w:val="en-US"/>
        </w:rPr>
        <w:t>number</w:t>
      </w:r>
      <w:commentRangeEnd w:id="13"/>
      <w:r>
        <w:rPr>
          <w:rStyle w:val="CommentReference"/>
        </w:rPr>
        <w:commentReference w:id="13"/>
      </w:r>
      <w:r w:rsidRPr="00906A6A">
        <w:rPr>
          <w:rFonts w:ascii="Calibri" w:eastAsia="Calibri" w:hAnsi="Calibri" w:cs="Calibri"/>
          <w:bCs/>
          <w:color w:val="2A2A2A"/>
          <w:sz w:val="24"/>
          <w:szCs w:val="24"/>
          <w:highlight w:val="yellow"/>
          <w:lang w:val="en-US"/>
        </w:rPr>
        <w:t xml:space="preserve"> 488048</w:t>
      </w:r>
      <w:r w:rsidRPr="00906A6A">
        <w:rPr>
          <w:rFonts w:ascii="Calibri" w:eastAsia="Calibri" w:hAnsi="Calibri" w:cs="Calibri"/>
          <w:bCs/>
          <w:color w:val="2A2A2A"/>
          <w:sz w:val="24"/>
          <w:szCs w:val="24"/>
          <w:highlight w:val="white"/>
          <w:lang w:val="en-US"/>
        </w:rPr>
        <w:t xml:space="preserve">) (M.A.M., </w:t>
      </w:r>
      <w:r>
        <w:rPr>
          <w:rFonts w:ascii="Calibri" w:eastAsia="Calibri" w:hAnsi="Calibri" w:cs="Calibri"/>
          <w:bCs/>
          <w:color w:val="2A2A2A"/>
          <w:sz w:val="24"/>
          <w:szCs w:val="24"/>
          <w:highlight w:val="white"/>
          <w:lang w:val="en-US"/>
        </w:rPr>
        <w:t>B.W.</w:t>
      </w:r>
      <w:r w:rsidRPr="00906A6A">
        <w:rPr>
          <w:rFonts w:ascii="Calibri" w:eastAsia="Calibri" w:hAnsi="Calibri" w:cs="Calibri"/>
          <w:bCs/>
          <w:color w:val="2A2A2A"/>
          <w:sz w:val="24"/>
          <w:szCs w:val="24"/>
          <w:highlight w:val="white"/>
          <w:lang w:val="en-US"/>
        </w:rPr>
        <w:t xml:space="preserve"> and A.F.)</w:t>
      </w:r>
      <w:r>
        <w:rPr>
          <w:rFonts w:ascii="Calibri" w:eastAsia="Calibri" w:hAnsi="Calibri" w:cs="Calibri"/>
          <w:bCs/>
          <w:color w:val="2A2A2A"/>
          <w:sz w:val="24"/>
          <w:szCs w:val="24"/>
          <w:highlight w:val="white"/>
          <w:lang w:val="en-US"/>
        </w:rPr>
        <w:t xml:space="preserve">, Israel Science Foundation (A.F.) and Binational Israel-USA Science Foundation grant (A.F and F.B) </w:t>
      </w:r>
    </w:p>
    <w:p w14:paraId="7ED01A29" w14:textId="77777777" w:rsidR="00C15726" w:rsidRDefault="00000000">
      <w:pPr>
        <w:spacing w:line="360" w:lineRule="auto"/>
        <w:rPr>
          <w:rFonts w:ascii="Calibri" w:eastAsia="Calibri" w:hAnsi="Calibri" w:cs="Calibri"/>
          <w:b/>
          <w:color w:val="2A2A2A"/>
          <w:sz w:val="24"/>
          <w:szCs w:val="24"/>
          <w:highlight w:val="white"/>
        </w:rPr>
      </w:pPr>
      <w:r>
        <w:rPr>
          <w:rFonts w:ascii="Calibri" w:eastAsia="Calibri" w:hAnsi="Calibri" w:cs="Calibri"/>
          <w:b/>
          <w:color w:val="2A2A2A"/>
          <w:sz w:val="24"/>
          <w:szCs w:val="24"/>
          <w:highlight w:val="white"/>
        </w:rPr>
        <w:t>Competing interests</w:t>
      </w:r>
    </w:p>
    <w:p w14:paraId="108897D9" w14:textId="77777777" w:rsidR="00C15726" w:rsidRDefault="00000000">
      <w:pPr>
        <w:spacing w:line="360" w:lineRule="auto"/>
        <w:rPr>
          <w:rFonts w:ascii="Calibri" w:eastAsia="Calibri" w:hAnsi="Calibri" w:cs="Calibri"/>
          <w:color w:val="2A2A2A"/>
          <w:sz w:val="24"/>
          <w:szCs w:val="24"/>
          <w:highlight w:val="white"/>
        </w:rPr>
      </w:pPr>
      <w:r>
        <w:rPr>
          <w:rFonts w:ascii="Calibri" w:eastAsia="Calibri" w:hAnsi="Calibri" w:cs="Calibri"/>
          <w:color w:val="2A2A2A"/>
          <w:sz w:val="24"/>
          <w:szCs w:val="24"/>
          <w:highlight w:val="white"/>
        </w:rPr>
        <w:t xml:space="preserve">The authors report no competing interests. </w:t>
      </w:r>
    </w:p>
    <w:p w14:paraId="63362A89" w14:textId="77777777" w:rsidR="00C15726" w:rsidRDefault="00C15726">
      <w:pPr>
        <w:spacing w:line="360" w:lineRule="auto"/>
        <w:rPr>
          <w:rFonts w:ascii="Calibri" w:eastAsia="Calibri" w:hAnsi="Calibri" w:cs="Calibri"/>
          <w:b/>
          <w:color w:val="2A2A2A"/>
          <w:sz w:val="23"/>
          <w:szCs w:val="23"/>
          <w:highlight w:val="white"/>
        </w:rPr>
      </w:pPr>
    </w:p>
    <w:p w14:paraId="300AA748" w14:textId="77777777" w:rsidR="00C15726" w:rsidRDefault="00000000">
      <w:pPr>
        <w:spacing w:line="360" w:lineRule="auto"/>
        <w:rPr>
          <w:rFonts w:ascii="Calibri" w:eastAsia="Calibri" w:hAnsi="Calibri" w:cs="Calibri"/>
          <w:b/>
          <w:color w:val="2A2A2A"/>
          <w:sz w:val="23"/>
          <w:szCs w:val="23"/>
          <w:highlight w:val="white"/>
        </w:rPr>
      </w:pPr>
      <w:r>
        <w:rPr>
          <w:rFonts w:ascii="Calibri" w:eastAsia="Calibri" w:hAnsi="Calibri" w:cs="Calibri"/>
          <w:b/>
          <w:color w:val="2A2A2A"/>
          <w:sz w:val="23"/>
          <w:szCs w:val="23"/>
          <w:highlight w:val="white"/>
        </w:rPr>
        <w:t>Figures</w:t>
      </w:r>
    </w:p>
    <w:p w14:paraId="23C04302" w14:textId="77777777" w:rsidR="00C15726" w:rsidRDefault="00C15726">
      <w:pPr>
        <w:spacing w:line="360" w:lineRule="auto"/>
        <w:rPr>
          <w:rFonts w:ascii="Calibri" w:eastAsia="Calibri" w:hAnsi="Calibri" w:cs="Calibri"/>
          <w:b/>
          <w:color w:val="2A2A2A"/>
          <w:sz w:val="23"/>
          <w:szCs w:val="23"/>
          <w:highlight w:val="white"/>
        </w:rPr>
      </w:pPr>
    </w:p>
    <w:p w14:paraId="21D77301" w14:textId="77777777" w:rsidR="00C15726" w:rsidRDefault="00000000">
      <w:pPr>
        <w:spacing w:line="360" w:lineRule="auto"/>
        <w:rPr>
          <w:rFonts w:ascii="Calibri" w:eastAsia="Calibri" w:hAnsi="Calibri" w:cs="Calibri"/>
          <w:b/>
          <w:color w:val="2A2A2A"/>
          <w:sz w:val="23"/>
          <w:szCs w:val="23"/>
          <w:highlight w:val="white"/>
        </w:rPr>
      </w:pPr>
      <w:r>
        <w:rPr>
          <w:rFonts w:ascii="Calibri" w:eastAsia="Calibri" w:hAnsi="Calibri" w:cs="Calibri"/>
          <w:b/>
          <w:color w:val="2A2A2A"/>
          <w:sz w:val="23"/>
          <w:szCs w:val="23"/>
          <w:highlight w:val="white"/>
        </w:rPr>
        <w:t>Tables</w:t>
      </w:r>
    </w:p>
    <w:p w14:paraId="6163A795" w14:textId="77777777" w:rsidR="00C15726" w:rsidRDefault="00000000">
      <w:pPr>
        <w:keepNext/>
        <w:spacing w:after="160" w:line="360" w:lineRule="auto"/>
        <w:rPr>
          <w:rFonts w:ascii="Calibri" w:eastAsia="Calibri" w:hAnsi="Calibri" w:cs="Calibri"/>
          <w:color w:val="231F20"/>
          <w:sz w:val="24"/>
          <w:szCs w:val="24"/>
        </w:rPr>
      </w:pPr>
      <w:r>
        <w:rPr>
          <w:rFonts w:ascii="Calibri" w:eastAsia="Calibri" w:hAnsi="Calibri" w:cs="Calibri"/>
          <w:b/>
          <w:color w:val="231F20"/>
          <w:sz w:val="24"/>
          <w:szCs w:val="24"/>
        </w:rPr>
        <w:t>Table 1</w:t>
      </w:r>
      <w:r>
        <w:rPr>
          <w:rFonts w:ascii="Calibri" w:eastAsia="Calibri" w:hAnsi="Calibri" w:cs="Calibri"/>
          <w:color w:val="231F20"/>
          <w:sz w:val="24"/>
          <w:szCs w:val="24"/>
        </w:rPr>
        <w:t xml:space="preserve"> DCE-MRI acquisition protocols for each institution and the number of scans made.</w:t>
      </w:r>
    </w:p>
    <w:p w14:paraId="4720DE23" w14:textId="77777777" w:rsidR="00C15726" w:rsidRDefault="00C15726">
      <w:pPr>
        <w:keepNext/>
        <w:spacing w:after="160" w:line="360" w:lineRule="auto"/>
        <w:rPr>
          <w:rFonts w:ascii="Times New Roman" w:eastAsia="Times New Roman" w:hAnsi="Times New Roman" w:cs="Times New Roman"/>
          <w:color w:val="231F20"/>
          <w:sz w:val="24"/>
          <w:szCs w:val="24"/>
        </w:rPr>
      </w:pPr>
    </w:p>
    <w:tbl>
      <w:tblPr>
        <w:tblStyle w:val="a"/>
        <w:tblW w:w="9045" w:type="dxa"/>
        <w:tblBorders>
          <w:top w:val="nil"/>
          <w:left w:val="nil"/>
          <w:bottom w:val="nil"/>
          <w:right w:val="nil"/>
          <w:insideH w:val="nil"/>
          <w:insideV w:val="nil"/>
        </w:tblBorders>
        <w:tblLayout w:type="fixed"/>
        <w:tblLook w:val="0600" w:firstRow="0" w:lastRow="0" w:firstColumn="0" w:lastColumn="0" w:noHBand="1" w:noVBand="1"/>
      </w:tblPr>
      <w:tblGrid>
        <w:gridCol w:w="690"/>
        <w:gridCol w:w="1125"/>
        <w:gridCol w:w="435"/>
        <w:gridCol w:w="915"/>
        <w:gridCol w:w="990"/>
        <w:gridCol w:w="510"/>
        <w:gridCol w:w="885"/>
        <w:gridCol w:w="1095"/>
        <w:gridCol w:w="930"/>
        <w:gridCol w:w="735"/>
        <w:gridCol w:w="735"/>
      </w:tblGrid>
      <w:tr w:rsidR="00C15726" w14:paraId="720D1FE7" w14:textId="77777777" w:rsidTr="00906A6A">
        <w:trPr>
          <w:trHeight w:val="1215"/>
        </w:trPr>
        <w:tc>
          <w:tcPr>
            <w:tcW w:w="690" w:type="dxa"/>
            <w:tcBorders>
              <w:top w:val="single" w:sz="6" w:space="0" w:color="7F7F7F"/>
              <w:left w:val="nil"/>
              <w:bottom w:val="single" w:sz="6" w:space="0" w:color="7F7F7F"/>
              <w:right w:val="nil"/>
            </w:tcBorders>
            <w:tcMar>
              <w:top w:w="0" w:type="dxa"/>
              <w:left w:w="100" w:type="dxa"/>
              <w:bottom w:w="0" w:type="dxa"/>
              <w:right w:w="100" w:type="dxa"/>
            </w:tcMar>
          </w:tcPr>
          <w:p w14:paraId="52F6CAD7" w14:textId="77777777" w:rsidR="00C15726" w:rsidRDefault="00000000">
            <w:pPr>
              <w:keepNext/>
              <w:spacing w:before="240"/>
              <w:rPr>
                <w:rFonts w:ascii="Times New Roman" w:eastAsia="Times New Roman" w:hAnsi="Times New Roman" w:cs="Times New Roman"/>
                <w:b/>
                <w:color w:val="231F20"/>
                <w:sz w:val="18"/>
                <w:szCs w:val="18"/>
              </w:rPr>
            </w:pPr>
            <w:r>
              <w:rPr>
                <w:rFonts w:ascii="Times New Roman" w:eastAsia="Times New Roman" w:hAnsi="Times New Roman" w:cs="Times New Roman"/>
                <w:b/>
                <w:color w:val="231F20"/>
                <w:sz w:val="18"/>
                <w:szCs w:val="18"/>
              </w:rPr>
              <w:t>Institution</w:t>
            </w:r>
          </w:p>
        </w:tc>
        <w:tc>
          <w:tcPr>
            <w:tcW w:w="1125" w:type="dxa"/>
            <w:tcBorders>
              <w:top w:val="single" w:sz="6" w:space="0" w:color="7F7F7F"/>
              <w:left w:val="nil"/>
              <w:bottom w:val="single" w:sz="6" w:space="0" w:color="7F7F7F"/>
              <w:right w:val="nil"/>
            </w:tcBorders>
            <w:tcMar>
              <w:top w:w="0" w:type="dxa"/>
              <w:left w:w="100" w:type="dxa"/>
              <w:bottom w:w="0" w:type="dxa"/>
              <w:right w:w="100" w:type="dxa"/>
            </w:tcMar>
          </w:tcPr>
          <w:p w14:paraId="60D08A0C" w14:textId="77777777" w:rsidR="00C15726" w:rsidRDefault="00000000">
            <w:pPr>
              <w:keepNext/>
              <w:spacing w:before="240"/>
              <w:rPr>
                <w:rFonts w:ascii="Times New Roman" w:eastAsia="Times New Roman" w:hAnsi="Times New Roman" w:cs="Times New Roman"/>
                <w:b/>
                <w:color w:val="231F20"/>
                <w:sz w:val="18"/>
                <w:szCs w:val="18"/>
              </w:rPr>
            </w:pPr>
            <w:r>
              <w:rPr>
                <w:rFonts w:ascii="Times New Roman" w:eastAsia="Times New Roman" w:hAnsi="Times New Roman" w:cs="Times New Roman"/>
                <w:b/>
                <w:color w:val="231F20"/>
                <w:sz w:val="18"/>
                <w:szCs w:val="18"/>
              </w:rPr>
              <w:t>3T MRI Machine</w:t>
            </w:r>
          </w:p>
        </w:tc>
        <w:tc>
          <w:tcPr>
            <w:tcW w:w="435" w:type="dxa"/>
            <w:tcBorders>
              <w:top w:val="single" w:sz="6" w:space="0" w:color="7F7F7F"/>
              <w:left w:val="nil"/>
              <w:bottom w:val="single" w:sz="6" w:space="0" w:color="7F7F7F"/>
              <w:right w:val="nil"/>
            </w:tcBorders>
            <w:tcMar>
              <w:top w:w="0" w:type="dxa"/>
              <w:left w:w="100" w:type="dxa"/>
              <w:bottom w:w="0" w:type="dxa"/>
              <w:right w:w="100" w:type="dxa"/>
            </w:tcMar>
          </w:tcPr>
          <w:p w14:paraId="3B4CD66F" w14:textId="77777777" w:rsidR="00C15726" w:rsidRDefault="00000000">
            <w:pPr>
              <w:keepNext/>
              <w:spacing w:before="240"/>
              <w:jc w:val="right"/>
              <w:rPr>
                <w:rFonts w:ascii="Times New Roman" w:eastAsia="Times New Roman" w:hAnsi="Times New Roman" w:cs="Times New Roman"/>
                <w:b/>
                <w:color w:val="231F20"/>
                <w:sz w:val="18"/>
                <w:szCs w:val="18"/>
              </w:rPr>
            </w:pPr>
            <w:proofErr w:type="spellStart"/>
            <w:r>
              <w:rPr>
                <w:rFonts w:ascii="Times New Roman" w:eastAsia="Times New Roman" w:hAnsi="Times New Roman" w:cs="Times New Roman"/>
                <w:b/>
                <w:color w:val="231F20"/>
                <w:sz w:val="18"/>
                <w:szCs w:val="18"/>
              </w:rPr>
              <w:t>Δt</w:t>
            </w:r>
            <w:proofErr w:type="spellEnd"/>
            <w:r>
              <w:rPr>
                <w:rFonts w:ascii="Times New Roman" w:eastAsia="Times New Roman" w:hAnsi="Times New Roman" w:cs="Times New Roman"/>
                <w:b/>
                <w:color w:val="231F20"/>
                <w:sz w:val="18"/>
                <w:szCs w:val="18"/>
              </w:rPr>
              <w:t>, sec</w:t>
            </w:r>
          </w:p>
        </w:tc>
        <w:tc>
          <w:tcPr>
            <w:tcW w:w="915" w:type="dxa"/>
            <w:tcBorders>
              <w:top w:val="single" w:sz="6" w:space="0" w:color="7F7F7F"/>
              <w:left w:val="nil"/>
              <w:bottom w:val="single" w:sz="6" w:space="0" w:color="7F7F7F"/>
              <w:right w:val="nil"/>
            </w:tcBorders>
            <w:tcMar>
              <w:top w:w="0" w:type="dxa"/>
              <w:left w:w="100" w:type="dxa"/>
              <w:bottom w:w="0" w:type="dxa"/>
              <w:right w:w="100" w:type="dxa"/>
            </w:tcMar>
          </w:tcPr>
          <w:p w14:paraId="0DCB45A1" w14:textId="77777777" w:rsidR="00C15726" w:rsidRDefault="00000000">
            <w:pPr>
              <w:keepNext/>
              <w:spacing w:before="240"/>
              <w:jc w:val="right"/>
              <w:rPr>
                <w:rFonts w:ascii="Times New Roman" w:eastAsia="Times New Roman" w:hAnsi="Times New Roman" w:cs="Times New Roman"/>
                <w:b/>
                <w:color w:val="231F20"/>
                <w:sz w:val="18"/>
                <w:szCs w:val="18"/>
              </w:rPr>
            </w:pPr>
            <w:r>
              <w:rPr>
                <w:rFonts w:ascii="Times New Roman" w:eastAsia="Times New Roman" w:hAnsi="Times New Roman" w:cs="Times New Roman"/>
                <w:b/>
                <w:color w:val="231F20"/>
                <w:sz w:val="18"/>
                <w:szCs w:val="18"/>
              </w:rPr>
              <w:t>Voxel size, mm</w:t>
            </w:r>
          </w:p>
        </w:tc>
        <w:tc>
          <w:tcPr>
            <w:tcW w:w="990" w:type="dxa"/>
            <w:tcBorders>
              <w:top w:val="single" w:sz="6" w:space="0" w:color="7F7F7F"/>
              <w:left w:val="nil"/>
              <w:bottom w:val="single" w:sz="6" w:space="0" w:color="7F7F7F"/>
              <w:right w:val="nil"/>
            </w:tcBorders>
            <w:tcMar>
              <w:top w:w="0" w:type="dxa"/>
              <w:left w:w="100" w:type="dxa"/>
              <w:bottom w:w="0" w:type="dxa"/>
              <w:right w:w="100" w:type="dxa"/>
            </w:tcMar>
          </w:tcPr>
          <w:p w14:paraId="4A3AFB24" w14:textId="77777777" w:rsidR="00C15726" w:rsidRDefault="00000000">
            <w:pPr>
              <w:keepNext/>
              <w:spacing w:before="240"/>
              <w:jc w:val="right"/>
              <w:rPr>
                <w:rFonts w:ascii="Times New Roman" w:eastAsia="Times New Roman" w:hAnsi="Times New Roman" w:cs="Times New Roman"/>
                <w:b/>
                <w:color w:val="231F20"/>
                <w:sz w:val="18"/>
                <w:szCs w:val="18"/>
              </w:rPr>
            </w:pPr>
            <w:proofErr w:type="spellStart"/>
            <w:r>
              <w:rPr>
                <w:rFonts w:ascii="Times New Roman" w:eastAsia="Times New Roman" w:hAnsi="Times New Roman" w:cs="Times New Roman"/>
                <w:b/>
                <w:color w:val="231F20"/>
                <w:sz w:val="18"/>
                <w:szCs w:val="18"/>
              </w:rPr>
              <w:t>Acq</w:t>
            </w:r>
            <w:proofErr w:type="spellEnd"/>
            <w:r>
              <w:rPr>
                <w:rFonts w:ascii="Times New Roman" w:eastAsia="Times New Roman" w:hAnsi="Times New Roman" w:cs="Times New Roman"/>
                <w:b/>
                <w:color w:val="231F20"/>
                <w:sz w:val="18"/>
                <w:szCs w:val="18"/>
              </w:rPr>
              <w:t>. Matrix</w:t>
            </w:r>
          </w:p>
        </w:tc>
        <w:tc>
          <w:tcPr>
            <w:tcW w:w="510" w:type="dxa"/>
            <w:tcBorders>
              <w:top w:val="single" w:sz="6" w:space="0" w:color="7F7F7F"/>
              <w:left w:val="nil"/>
              <w:bottom w:val="single" w:sz="6" w:space="0" w:color="7F7F7F"/>
              <w:right w:val="nil"/>
            </w:tcBorders>
            <w:tcMar>
              <w:top w:w="0" w:type="dxa"/>
              <w:left w:w="100" w:type="dxa"/>
              <w:bottom w:w="0" w:type="dxa"/>
              <w:right w:w="100" w:type="dxa"/>
            </w:tcMar>
          </w:tcPr>
          <w:p w14:paraId="53C1831F" w14:textId="77777777" w:rsidR="00C15726" w:rsidRDefault="00000000">
            <w:pPr>
              <w:keepNext/>
              <w:spacing w:before="240"/>
              <w:jc w:val="right"/>
              <w:rPr>
                <w:rFonts w:ascii="Times New Roman" w:eastAsia="Times New Roman" w:hAnsi="Times New Roman" w:cs="Times New Roman"/>
                <w:b/>
                <w:color w:val="231F20"/>
                <w:sz w:val="18"/>
                <w:szCs w:val="18"/>
              </w:rPr>
            </w:pPr>
            <w:r>
              <w:rPr>
                <w:rFonts w:ascii="Times New Roman" w:eastAsia="Times New Roman" w:hAnsi="Times New Roman" w:cs="Times New Roman"/>
                <w:b/>
                <w:color w:val="231F20"/>
                <w:sz w:val="18"/>
                <w:szCs w:val="18"/>
              </w:rPr>
              <w:t>FOV, cm</w:t>
            </w:r>
          </w:p>
        </w:tc>
        <w:tc>
          <w:tcPr>
            <w:tcW w:w="885" w:type="dxa"/>
            <w:tcBorders>
              <w:top w:val="single" w:sz="6" w:space="0" w:color="7F7F7F"/>
              <w:left w:val="nil"/>
              <w:bottom w:val="single" w:sz="6" w:space="0" w:color="7F7F7F"/>
              <w:right w:val="nil"/>
            </w:tcBorders>
            <w:tcMar>
              <w:top w:w="0" w:type="dxa"/>
              <w:left w:w="100" w:type="dxa"/>
              <w:bottom w:w="0" w:type="dxa"/>
              <w:right w:w="100" w:type="dxa"/>
            </w:tcMar>
          </w:tcPr>
          <w:p w14:paraId="41D01D72" w14:textId="77777777" w:rsidR="00C15726" w:rsidRDefault="00000000">
            <w:pPr>
              <w:keepNext/>
              <w:spacing w:before="240"/>
              <w:jc w:val="right"/>
              <w:rPr>
                <w:rFonts w:ascii="Times New Roman" w:eastAsia="Times New Roman" w:hAnsi="Times New Roman" w:cs="Times New Roman"/>
                <w:b/>
                <w:color w:val="231F20"/>
                <w:sz w:val="18"/>
                <w:szCs w:val="18"/>
              </w:rPr>
            </w:pPr>
            <w:r>
              <w:rPr>
                <w:rFonts w:ascii="Times New Roman" w:eastAsia="Times New Roman" w:hAnsi="Times New Roman" w:cs="Times New Roman"/>
                <w:b/>
                <w:color w:val="231F20"/>
                <w:sz w:val="18"/>
                <w:szCs w:val="18"/>
              </w:rPr>
              <w:t>DCE: TE/TR, FA</w:t>
            </w:r>
          </w:p>
        </w:tc>
        <w:tc>
          <w:tcPr>
            <w:tcW w:w="1095" w:type="dxa"/>
            <w:tcBorders>
              <w:top w:val="single" w:sz="6" w:space="0" w:color="7F7F7F"/>
              <w:left w:val="nil"/>
              <w:bottom w:val="single" w:sz="6" w:space="0" w:color="7F7F7F"/>
              <w:right w:val="nil"/>
            </w:tcBorders>
            <w:tcMar>
              <w:top w:w="0" w:type="dxa"/>
              <w:left w:w="100" w:type="dxa"/>
              <w:bottom w:w="0" w:type="dxa"/>
              <w:right w:w="100" w:type="dxa"/>
            </w:tcMar>
          </w:tcPr>
          <w:p w14:paraId="68066871" w14:textId="77777777" w:rsidR="00C15726" w:rsidRDefault="00000000">
            <w:pPr>
              <w:keepNext/>
              <w:spacing w:before="240"/>
              <w:jc w:val="right"/>
              <w:rPr>
                <w:rFonts w:ascii="Times New Roman" w:eastAsia="Times New Roman" w:hAnsi="Times New Roman" w:cs="Times New Roman"/>
                <w:b/>
                <w:color w:val="231F20"/>
                <w:sz w:val="18"/>
                <w:szCs w:val="18"/>
              </w:rPr>
            </w:pPr>
            <w:r>
              <w:rPr>
                <w:rFonts w:ascii="Times New Roman" w:eastAsia="Times New Roman" w:hAnsi="Times New Roman" w:cs="Times New Roman"/>
                <w:b/>
                <w:color w:val="231F20"/>
                <w:sz w:val="18"/>
                <w:szCs w:val="18"/>
              </w:rPr>
              <w:t>Variable Flip Angles (FA), TE/TR</w:t>
            </w:r>
          </w:p>
        </w:tc>
        <w:tc>
          <w:tcPr>
            <w:tcW w:w="930" w:type="dxa"/>
            <w:tcBorders>
              <w:top w:val="single" w:sz="6" w:space="0" w:color="7F7F7F"/>
              <w:left w:val="nil"/>
              <w:bottom w:val="single" w:sz="6" w:space="0" w:color="7F7F7F"/>
              <w:right w:val="nil"/>
            </w:tcBorders>
            <w:tcMar>
              <w:top w:w="0" w:type="dxa"/>
              <w:left w:w="100" w:type="dxa"/>
              <w:bottom w:w="0" w:type="dxa"/>
              <w:right w:w="100" w:type="dxa"/>
            </w:tcMar>
          </w:tcPr>
          <w:p w14:paraId="58E1A292" w14:textId="77777777" w:rsidR="00C15726" w:rsidRDefault="00000000">
            <w:pPr>
              <w:keepNext/>
              <w:spacing w:before="240"/>
              <w:rPr>
                <w:rFonts w:ascii="Times New Roman" w:eastAsia="Times New Roman" w:hAnsi="Times New Roman" w:cs="Times New Roman"/>
                <w:b/>
                <w:color w:val="231F20"/>
                <w:sz w:val="18"/>
                <w:szCs w:val="18"/>
              </w:rPr>
            </w:pPr>
            <w:proofErr w:type="spellStart"/>
            <w:r>
              <w:rPr>
                <w:rFonts w:ascii="Times New Roman" w:eastAsia="Times New Roman" w:hAnsi="Times New Roman" w:cs="Times New Roman"/>
                <w:b/>
                <w:color w:val="231F20"/>
                <w:sz w:val="18"/>
                <w:szCs w:val="18"/>
              </w:rPr>
              <w:t>Constast</w:t>
            </w:r>
            <w:proofErr w:type="spellEnd"/>
            <w:r>
              <w:rPr>
                <w:rFonts w:ascii="Times New Roman" w:eastAsia="Times New Roman" w:hAnsi="Times New Roman" w:cs="Times New Roman"/>
                <w:b/>
                <w:color w:val="231F20"/>
                <w:sz w:val="18"/>
                <w:szCs w:val="18"/>
              </w:rPr>
              <w:t xml:space="preserve"> agent</w:t>
            </w:r>
          </w:p>
        </w:tc>
        <w:tc>
          <w:tcPr>
            <w:tcW w:w="735" w:type="dxa"/>
            <w:tcBorders>
              <w:top w:val="single" w:sz="6" w:space="0" w:color="7F7F7F"/>
              <w:left w:val="nil"/>
              <w:bottom w:val="single" w:sz="6" w:space="0" w:color="7F7F7F"/>
              <w:right w:val="nil"/>
            </w:tcBorders>
            <w:tcMar>
              <w:top w:w="0" w:type="dxa"/>
              <w:left w:w="100" w:type="dxa"/>
              <w:bottom w:w="0" w:type="dxa"/>
              <w:right w:w="100" w:type="dxa"/>
            </w:tcMar>
          </w:tcPr>
          <w:p w14:paraId="6326ADFA" w14:textId="77777777" w:rsidR="00C15726" w:rsidRDefault="00000000">
            <w:pPr>
              <w:keepNext/>
              <w:spacing w:before="240"/>
              <w:rPr>
                <w:rFonts w:ascii="Times New Roman" w:eastAsia="Times New Roman" w:hAnsi="Times New Roman" w:cs="Times New Roman"/>
                <w:b/>
                <w:color w:val="231F20"/>
                <w:sz w:val="18"/>
                <w:szCs w:val="18"/>
              </w:rPr>
            </w:pPr>
            <w:r>
              <w:rPr>
                <w:rFonts w:ascii="Times New Roman" w:eastAsia="Times New Roman" w:hAnsi="Times New Roman" w:cs="Times New Roman"/>
                <w:b/>
                <w:color w:val="231F20"/>
                <w:sz w:val="18"/>
                <w:szCs w:val="18"/>
              </w:rPr>
              <w:t>Number of PWE</w:t>
            </w:r>
          </w:p>
        </w:tc>
        <w:tc>
          <w:tcPr>
            <w:tcW w:w="735" w:type="dxa"/>
            <w:tcBorders>
              <w:top w:val="single" w:sz="6" w:space="0" w:color="7F7F7F"/>
              <w:left w:val="nil"/>
              <w:bottom w:val="single" w:sz="6" w:space="0" w:color="7F7F7F"/>
              <w:right w:val="nil"/>
            </w:tcBorders>
            <w:tcMar>
              <w:top w:w="0" w:type="dxa"/>
              <w:left w:w="100" w:type="dxa"/>
              <w:bottom w:w="0" w:type="dxa"/>
              <w:right w:w="100" w:type="dxa"/>
            </w:tcMar>
          </w:tcPr>
          <w:p w14:paraId="5DED4216" w14:textId="77777777" w:rsidR="00C15726" w:rsidRDefault="00000000">
            <w:pPr>
              <w:keepNext/>
              <w:spacing w:before="240"/>
              <w:rPr>
                <w:rFonts w:ascii="Times New Roman" w:eastAsia="Times New Roman" w:hAnsi="Times New Roman" w:cs="Times New Roman"/>
                <w:b/>
                <w:color w:val="231F20"/>
                <w:sz w:val="18"/>
                <w:szCs w:val="18"/>
              </w:rPr>
            </w:pPr>
            <w:r>
              <w:rPr>
                <w:rFonts w:ascii="Times New Roman" w:eastAsia="Times New Roman" w:hAnsi="Times New Roman" w:cs="Times New Roman"/>
                <w:b/>
                <w:color w:val="231F20"/>
                <w:sz w:val="18"/>
                <w:szCs w:val="18"/>
              </w:rPr>
              <w:t>Number of controls</w:t>
            </w:r>
          </w:p>
        </w:tc>
      </w:tr>
      <w:tr w:rsidR="00C15726" w14:paraId="76AA3420" w14:textId="77777777" w:rsidTr="00906A6A">
        <w:trPr>
          <w:trHeight w:val="825"/>
        </w:trPr>
        <w:tc>
          <w:tcPr>
            <w:tcW w:w="690" w:type="dxa"/>
            <w:tcBorders>
              <w:top w:val="nil"/>
              <w:left w:val="nil"/>
              <w:bottom w:val="single" w:sz="6" w:space="0" w:color="7F7F7F"/>
              <w:right w:val="nil"/>
            </w:tcBorders>
            <w:tcMar>
              <w:top w:w="0" w:type="dxa"/>
              <w:left w:w="100" w:type="dxa"/>
              <w:bottom w:w="0" w:type="dxa"/>
              <w:right w:w="100" w:type="dxa"/>
            </w:tcMar>
          </w:tcPr>
          <w:p w14:paraId="7C8DDFEB"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BGU/TAU</w:t>
            </w:r>
          </w:p>
        </w:tc>
        <w:tc>
          <w:tcPr>
            <w:tcW w:w="1125" w:type="dxa"/>
            <w:tcBorders>
              <w:top w:val="nil"/>
              <w:left w:val="nil"/>
              <w:bottom w:val="single" w:sz="6" w:space="0" w:color="7F7F7F"/>
              <w:right w:val="nil"/>
            </w:tcBorders>
            <w:tcMar>
              <w:top w:w="0" w:type="dxa"/>
              <w:left w:w="100" w:type="dxa"/>
              <w:bottom w:w="0" w:type="dxa"/>
              <w:right w:w="100" w:type="dxa"/>
            </w:tcMar>
          </w:tcPr>
          <w:p w14:paraId="69D43613" w14:textId="77777777" w:rsidR="00C15726" w:rsidRDefault="00000000">
            <w:pPr>
              <w:keepNext/>
              <w:spacing w:before="240"/>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Philips Ingenia</w:t>
            </w:r>
          </w:p>
        </w:tc>
        <w:tc>
          <w:tcPr>
            <w:tcW w:w="435" w:type="dxa"/>
            <w:tcBorders>
              <w:top w:val="nil"/>
              <w:left w:val="nil"/>
              <w:bottom w:val="single" w:sz="6" w:space="0" w:color="7F7F7F"/>
              <w:right w:val="nil"/>
            </w:tcBorders>
            <w:tcMar>
              <w:top w:w="0" w:type="dxa"/>
              <w:left w:w="100" w:type="dxa"/>
              <w:bottom w:w="0" w:type="dxa"/>
              <w:right w:w="100" w:type="dxa"/>
            </w:tcMar>
          </w:tcPr>
          <w:p w14:paraId="0D2B72E9"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20</w:t>
            </w:r>
          </w:p>
        </w:tc>
        <w:tc>
          <w:tcPr>
            <w:tcW w:w="915" w:type="dxa"/>
            <w:tcBorders>
              <w:top w:val="nil"/>
              <w:left w:val="nil"/>
              <w:bottom w:val="single" w:sz="6" w:space="0" w:color="7F7F7F"/>
              <w:right w:val="nil"/>
            </w:tcBorders>
            <w:tcMar>
              <w:top w:w="0" w:type="dxa"/>
              <w:left w:w="100" w:type="dxa"/>
              <w:bottom w:w="0" w:type="dxa"/>
              <w:right w:w="100" w:type="dxa"/>
            </w:tcMar>
          </w:tcPr>
          <w:p w14:paraId="56E41FB9" w14:textId="77777777" w:rsidR="00C15726" w:rsidRDefault="00000000">
            <w:pPr>
              <w:keepNext/>
              <w:spacing w:before="240"/>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0.9x0.9x6</w:t>
            </w:r>
          </w:p>
        </w:tc>
        <w:tc>
          <w:tcPr>
            <w:tcW w:w="990" w:type="dxa"/>
            <w:tcBorders>
              <w:top w:val="nil"/>
              <w:left w:val="nil"/>
              <w:bottom w:val="single" w:sz="6" w:space="0" w:color="7F7F7F"/>
              <w:right w:val="nil"/>
            </w:tcBorders>
            <w:tcMar>
              <w:top w:w="0" w:type="dxa"/>
              <w:left w:w="100" w:type="dxa"/>
              <w:bottom w:w="0" w:type="dxa"/>
              <w:right w:w="100" w:type="dxa"/>
            </w:tcMar>
          </w:tcPr>
          <w:p w14:paraId="08A1D633" w14:textId="77777777" w:rsidR="00C15726" w:rsidRDefault="00000000">
            <w:pPr>
              <w:keepNext/>
              <w:spacing w:before="240"/>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192x187x27</w:t>
            </w:r>
          </w:p>
        </w:tc>
        <w:tc>
          <w:tcPr>
            <w:tcW w:w="510" w:type="dxa"/>
            <w:tcBorders>
              <w:top w:val="nil"/>
              <w:left w:val="nil"/>
              <w:bottom w:val="single" w:sz="6" w:space="0" w:color="7F7F7F"/>
              <w:right w:val="nil"/>
            </w:tcBorders>
            <w:tcMar>
              <w:top w:w="0" w:type="dxa"/>
              <w:left w:w="100" w:type="dxa"/>
              <w:bottom w:w="0" w:type="dxa"/>
              <w:right w:w="100" w:type="dxa"/>
            </w:tcMar>
          </w:tcPr>
          <w:p w14:paraId="43A31BC6"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20</w:t>
            </w:r>
          </w:p>
        </w:tc>
        <w:tc>
          <w:tcPr>
            <w:tcW w:w="885" w:type="dxa"/>
            <w:tcBorders>
              <w:top w:val="nil"/>
              <w:left w:val="nil"/>
              <w:bottom w:val="single" w:sz="6" w:space="0" w:color="7F7F7F"/>
              <w:right w:val="nil"/>
            </w:tcBorders>
            <w:tcMar>
              <w:top w:w="0" w:type="dxa"/>
              <w:left w:w="100" w:type="dxa"/>
              <w:bottom w:w="0" w:type="dxa"/>
              <w:right w:w="100" w:type="dxa"/>
            </w:tcMar>
          </w:tcPr>
          <w:p w14:paraId="636D4C13"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FFE,2/4,60</w:t>
            </w:r>
          </w:p>
        </w:tc>
        <w:tc>
          <w:tcPr>
            <w:tcW w:w="1095" w:type="dxa"/>
            <w:tcBorders>
              <w:top w:val="nil"/>
              <w:left w:val="nil"/>
              <w:bottom w:val="single" w:sz="6" w:space="0" w:color="7F7F7F"/>
              <w:right w:val="nil"/>
            </w:tcBorders>
            <w:tcMar>
              <w:top w:w="0" w:type="dxa"/>
              <w:left w:w="100" w:type="dxa"/>
              <w:bottom w:w="0" w:type="dxa"/>
              <w:right w:w="100" w:type="dxa"/>
            </w:tcMar>
          </w:tcPr>
          <w:p w14:paraId="730C6A3D" w14:textId="77777777" w:rsidR="00C15726" w:rsidRDefault="00000000">
            <w:pPr>
              <w:keepNext/>
              <w:spacing w:before="240"/>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 xml:space="preserve">5-15-20-25 ° DESPOT1, 2/4 </w:t>
            </w:r>
            <w:proofErr w:type="spellStart"/>
            <w:r>
              <w:rPr>
                <w:rFonts w:ascii="Times New Roman" w:eastAsia="Times New Roman" w:hAnsi="Times New Roman" w:cs="Times New Roman"/>
                <w:color w:val="231F20"/>
                <w:sz w:val="18"/>
                <w:szCs w:val="18"/>
              </w:rPr>
              <w:t>ms</w:t>
            </w:r>
            <w:proofErr w:type="spellEnd"/>
          </w:p>
        </w:tc>
        <w:tc>
          <w:tcPr>
            <w:tcW w:w="930" w:type="dxa"/>
            <w:tcBorders>
              <w:top w:val="nil"/>
              <w:left w:val="nil"/>
              <w:bottom w:val="single" w:sz="6" w:space="0" w:color="7F7F7F"/>
              <w:right w:val="nil"/>
            </w:tcBorders>
            <w:tcMar>
              <w:top w:w="0" w:type="dxa"/>
              <w:left w:w="100" w:type="dxa"/>
              <w:bottom w:w="0" w:type="dxa"/>
              <w:right w:w="100" w:type="dxa"/>
            </w:tcMar>
          </w:tcPr>
          <w:p w14:paraId="3E54913C" w14:textId="77777777" w:rsidR="00C15726" w:rsidRDefault="00000000">
            <w:pPr>
              <w:keepNext/>
              <w:spacing w:before="240"/>
              <w:rPr>
                <w:rFonts w:ascii="Times New Roman" w:eastAsia="Times New Roman" w:hAnsi="Times New Roman" w:cs="Times New Roman"/>
                <w:color w:val="231F20"/>
                <w:sz w:val="18"/>
                <w:szCs w:val="18"/>
              </w:rPr>
            </w:pPr>
            <w:proofErr w:type="spellStart"/>
            <w:r>
              <w:rPr>
                <w:rFonts w:ascii="Times New Roman" w:eastAsia="Times New Roman" w:hAnsi="Times New Roman" w:cs="Times New Roman"/>
                <w:color w:val="231F20"/>
                <w:sz w:val="18"/>
                <w:szCs w:val="18"/>
              </w:rPr>
              <w:t>Dotarem</w:t>
            </w:r>
            <w:proofErr w:type="spellEnd"/>
            <w:r>
              <w:rPr>
                <w:rFonts w:ascii="Times New Roman" w:eastAsia="Times New Roman" w:hAnsi="Times New Roman" w:cs="Times New Roman"/>
                <w:color w:val="231F20"/>
                <w:sz w:val="18"/>
                <w:szCs w:val="18"/>
              </w:rPr>
              <w:t>®</w:t>
            </w:r>
          </w:p>
        </w:tc>
        <w:tc>
          <w:tcPr>
            <w:tcW w:w="735" w:type="dxa"/>
            <w:tcBorders>
              <w:top w:val="nil"/>
              <w:left w:val="nil"/>
              <w:bottom w:val="single" w:sz="6" w:space="0" w:color="7F7F7F"/>
              <w:right w:val="nil"/>
            </w:tcBorders>
            <w:tcMar>
              <w:top w:w="0" w:type="dxa"/>
              <w:left w:w="100" w:type="dxa"/>
              <w:bottom w:w="0" w:type="dxa"/>
              <w:right w:w="100" w:type="dxa"/>
            </w:tcMar>
          </w:tcPr>
          <w:p w14:paraId="4D547400"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27</w:t>
            </w:r>
          </w:p>
        </w:tc>
        <w:tc>
          <w:tcPr>
            <w:tcW w:w="735" w:type="dxa"/>
            <w:tcBorders>
              <w:top w:val="nil"/>
              <w:left w:val="nil"/>
              <w:bottom w:val="single" w:sz="6" w:space="0" w:color="7F7F7F"/>
              <w:right w:val="nil"/>
            </w:tcBorders>
            <w:tcMar>
              <w:top w:w="0" w:type="dxa"/>
              <w:left w:w="100" w:type="dxa"/>
              <w:bottom w:w="0" w:type="dxa"/>
              <w:right w:w="100" w:type="dxa"/>
            </w:tcMar>
          </w:tcPr>
          <w:p w14:paraId="3BF30F99"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43</w:t>
            </w:r>
          </w:p>
        </w:tc>
      </w:tr>
      <w:tr w:rsidR="00C15726" w14:paraId="003C782A" w14:textId="77777777" w:rsidTr="00906A6A">
        <w:trPr>
          <w:trHeight w:val="825"/>
        </w:trPr>
        <w:tc>
          <w:tcPr>
            <w:tcW w:w="690" w:type="dxa"/>
            <w:tcBorders>
              <w:top w:val="nil"/>
              <w:left w:val="nil"/>
              <w:bottom w:val="nil"/>
              <w:right w:val="nil"/>
            </w:tcBorders>
            <w:tcMar>
              <w:top w:w="0" w:type="dxa"/>
              <w:left w:w="100" w:type="dxa"/>
              <w:bottom w:w="0" w:type="dxa"/>
              <w:right w:w="100" w:type="dxa"/>
            </w:tcMar>
          </w:tcPr>
          <w:p w14:paraId="7A9E9DC4"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DAL/NSHA</w:t>
            </w:r>
          </w:p>
        </w:tc>
        <w:tc>
          <w:tcPr>
            <w:tcW w:w="1125" w:type="dxa"/>
            <w:tcBorders>
              <w:top w:val="nil"/>
              <w:left w:val="nil"/>
              <w:bottom w:val="nil"/>
              <w:right w:val="nil"/>
            </w:tcBorders>
            <w:tcMar>
              <w:top w:w="0" w:type="dxa"/>
              <w:left w:w="100" w:type="dxa"/>
              <w:bottom w:w="0" w:type="dxa"/>
              <w:right w:w="100" w:type="dxa"/>
            </w:tcMar>
          </w:tcPr>
          <w:p w14:paraId="321768DB" w14:textId="77777777" w:rsidR="00C15726" w:rsidRDefault="00000000">
            <w:pPr>
              <w:keepNext/>
              <w:spacing w:before="240"/>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Discovery MR750</w:t>
            </w:r>
          </w:p>
        </w:tc>
        <w:tc>
          <w:tcPr>
            <w:tcW w:w="435" w:type="dxa"/>
            <w:tcBorders>
              <w:top w:val="nil"/>
              <w:left w:val="nil"/>
              <w:bottom w:val="nil"/>
              <w:right w:val="nil"/>
            </w:tcBorders>
            <w:tcMar>
              <w:top w:w="0" w:type="dxa"/>
              <w:left w:w="100" w:type="dxa"/>
              <w:bottom w:w="0" w:type="dxa"/>
              <w:right w:w="100" w:type="dxa"/>
            </w:tcMar>
          </w:tcPr>
          <w:p w14:paraId="471E6EC1"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20</w:t>
            </w:r>
          </w:p>
        </w:tc>
        <w:tc>
          <w:tcPr>
            <w:tcW w:w="915" w:type="dxa"/>
            <w:tcBorders>
              <w:top w:val="nil"/>
              <w:left w:val="nil"/>
              <w:bottom w:val="nil"/>
              <w:right w:val="nil"/>
            </w:tcBorders>
            <w:tcMar>
              <w:top w:w="0" w:type="dxa"/>
              <w:left w:w="100" w:type="dxa"/>
              <w:bottom w:w="0" w:type="dxa"/>
              <w:right w:w="100" w:type="dxa"/>
            </w:tcMar>
          </w:tcPr>
          <w:p w14:paraId="758BA9BE"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1.25×1.25×6</w:t>
            </w:r>
          </w:p>
        </w:tc>
        <w:tc>
          <w:tcPr>
            <w:tcW w:w="990" w:type="dxa"/>
            <w:tcBorders>
              <w:top w:val="nil"/>
              <w:left w:val="nil"/>
              <w:bottom w:val="nil"/>
              <w:right w:val="nil"/>
            </w:tcBorders>
            <w:tcMar>
              <w:top w:w="0" w:type="dxa"/>
              <w:left w:w="100" w:type="dxa"/>
              <w:bottom w:w="0" w:type="dxa"/>
              <w:right w:w="100" w:type="dxa"/>
            </w:tcMar>
          </w:tcPr>
          <w:p w14:paraId="09FBD0BE"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192×192×34</w:t>
            </w:r>
          </w:p>
        </w:tc>
        <w:tc>
          <w:tcPr>
            <w:tcW w:w="510" w:type="dxa"/>
            <w:tcBorders>
              <w:top w:val="nil"/>
              <w:left w:val="nil"/>
              <w:bottom w:val="nil"/>
              <w:right w:val="nil"/>
            </w:tcBorders>
            <w:tcMar>
              <w:top w:w="0" w:type="dxa"/>
              <w:left w:w="100" w:type="dxa"/>
              <w:bottom w:w="0" w:type="dxa"/>
              <w:right w:w="100" w:type="dxa"/>
            </w:tcMar>
          </w:tcPr>
          <w:p w14:paraId="1C83C019"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24</w:t>
            </w:r>
          </w:p>
        </w:tc>
        <w:tc>
          <w:tcPr>
            <w:tcW w:w="885" w:type="dxa"/>
            <w:tcBorders>
              <w:top w:val="nil"/>
              <w:left w:val="nil"/>
              <w:bottom w:val="nil"/>
              <w:right w:val="nil"/>
            </w:tcBorders>
            <w:tcMar>
              <w:top w:w="0" w:type="dxa"/>
              <w:left w:w="100" w:type="dxa"/>
              <w:bottom w:w="0" w:type="dxa"/>
              <w:right w:w="100" w:type="dxa"/>
            </w:tcMar>
          </w:tcPr>
          <w:p w14:paraId="056D45F8"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LAVA, 2/4 150</w:t>
            </w:r>
          </w:p>
        </w:tc>
        <w:tc>
          <w:tcPr>
            <w:tcW w:w="1095" w:type="dxa"/>
            <w:tcBorders>
              <w:top w:val="nil"/>
              <w:left w:val="nil"/>
              <w:bottom w:val="nil"/>
              <w:right w:val="nil"/>
            </w:tcBorders>
            <w:tcMar>
              <w:top w:w="0" w:type="dxa"/>
              <w:left w:w="100" w:type="dxa"/>
              <w:bottom w:w="0" w:type="dxa"/>
              <w:right w:w="100" w:type="dxa"/>
            </w:tcMar>
          </w:tcPr>
          <w:p w14:paraId="4C21E820"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 xml:space="preserve">5-10-30° DESPOT1, 2/10 </w:t>
            </w:r>
            <w:proofErr w:type="spellStart"/>
            <w:r>
              <w:rPr>
                <w:rFonts w:ascii="Times New Roman" w:eastAsia="Times New Roman" w:hAnsi="Times New Roman" w:cs="Times New Roman"/>
                <w:color w:val="231F20"/>
                <w:sz w:val="18"/>
                <w:szCs w:val="18"/>
              </w:rPr>
              <w:t>ms</w:t>
            </w:r>
            <w:proofErr w:type="spellEnd"/>
          </w:p>
        </w:tc>
        <w:tc>
          <w:tcPr>
            <w:tcW w:w="930" w:type="dxa"/>
            <w:tcBorders>
              <w:top w:val="nil"/>
              <w:left w:val="nil"/>
              <w:bottom w:val="nil"/>
              <w:right w:val="nil"/>
            </w:tcBorders>
            <w:tcMar>
              <w:top w:w="0" w:type="dxa"/>
              <w:left w:w="100" w:type="dxa"/>
              <w:bottom w:w="0" w:type="dxa"/>
              <w:right w:w="100" w:type="dxa"/>
            </w:tcMar>
          </w:tcPr>
          <w:p w14:paraId="4BD2F3D5" w14:textId="77777777" w:rsidR="00C15726" w:rsidRDefault="00000000">
            <w:pPr>
              <w:keepNext/>
              <w:spacing w:before="240"/>
              <w:rPr>
                <w:rFonts w:ascii="Times New Roman" w:eastAsia="Times New Roman" w:hAnsi="Times New Roman" w:cs="Times New Roman"/>
                <w:color w:val="0563C1"/>
                <w:sz w:val="18"/>
                <w:szCs w:val="18"/>
                <w:u w:val="single"/>
              </w:rPr>
            </w:pPr>
            <w:proofErr w:type="spellStart"/>
            <w:r>
              <w:rPr>
                <w:rFonts w:ascii="Times New Roman" w:eastAsia="Times New Roman" w:hAnsi="Times New Roman" w:cs="Times New Roman"/>
                <w:color w:val="0563C1"/>
                <w:sz w:val="18"/>
                <w:szCs w:val="18"/>
                <w:u w:val="single"/>
              </w:rPr>
              <w:t>MultiHance</w:t>
            </w:r>
            <w:proofErr w:type="spellEnd"/>
          </w:p>
        </w:tc>
        <w:tc>
          <w:tcPr>
            <w:tcW w:w="735" w:type="dxa"/>
            <w:tcBorders>
              <w:top w:val="nil"/>
              <w:left w:val="nil"/>
              <w:bottom w:val="nil"/>
              <w:right w:val="nil"/>
            </w:tcBorders>
            <w:tcMar>
              <w:top w:w="0" w:type="dxa"/>
              <w:left w:w="100" w:type="dxa"/>
              <w:bottom w:w="0" w:type="dxa"/>
              <w:right w:w="100" w:type="dxa"/>
            </w:tcMar>
          </w:tcPr>
          <w:p w14:paraId="76E114E8"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11</w:t>
            </w:r>
          </w:p>
        </w:tc>
        <w:tc>
          <w:tcPr>
            <w:tcW w:w="735" w:type="dxa"/>
            <w:tcBorders>
              <w:top w:val="nil"/>
              <w:left w:val="nil"/>
              <w:bottom w:val="nil"/>
              <w:right w:val="nil"/>
            </w:tcBorders>
            <w:tcMar>
              <w:top w:w="0" w:type="dxa"/>
              <w:left w:w="100" w:type="dxa"/>
              <w:bottom w:w="0" w:type="dxa"/>
              <w:right w:w="100" w:type="dxa"/>
            </w:tcMar>
          </w:tcPr>
          <w:p w14:paraId="33EC0304"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8</w:t>
            </w:r>
          </w:p>
        </w:tc>
      </w:tr>
      <w:tr w:rsidR="00C15726" w14:paraId="4D1BC933" w14:textId="77777777" w:rsidTr="00906A6A">
        <w:trPr>
          <w:trHeight w:val="1095"/>
        </w:trPr>
        <w:tc>
          <w:tcPr>
            <w:tcW w:w="690" w:type="dxa"/>
            <w:tcBorders>
              <w:top w:val="single" w:sz="6" w:space="0" w:color="7F7F7F"/>
              <w:left w:val="nil"/>
              <w:bottom w:val="single" w:sz="6" w:space="0" w:color="7F7F7F"/>
              <w:right w:val="nil"/>
            </w:tcBorders>
            <w:tcMar>
              <w:top w:w="0" w:type="dxa"/>
              <w:left w:w="100" w:type="dxa"/>
              <w:bottom w:w="0" w:type="dxa"/>
              <w:right w:w="100" w:type="dxa"/>
            </w:tcMar>
          </w:tcPr>
          <w:p w14:paraId="2ADA9037"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UCL</w:t>
            </w:r>
          </w:p>
        </w:tc>
        <w:tc>
          <w:tcPr>
            <w:tcW w:w="1125" w:type="dxa"/>
            <w:tcBorders>
              <w:top w:val="single" w:sz="6" w:space="0" w:color="7F7F7F"/>
              <w:left w:val="nil"/>
              <w:bottom w:val="single" w:sz="6" w:space="0" w:color="7F7F7F"/>
              <w:right w:val="nil"/>
            </w:tcBorders>
            <w:tcMar>
              <w:top w:w="0" w:type="dxa"/>
              <w:left w:w="100" w:type="dxa"/>
              <w:bottom w:w="0" w:type="dxa"/>
              <w:right w:w="100" w:type="dxa"/>
            </w:tcMar>
          </w:tcPr>
          <w:p w14:paraId="1DDB6739" w14:textId="77777777" w:rsidR="00C15726" w:rsidRDefault="00000000">
            <w:pPr>
              <w:keepNext/>
              <w:spacing w:before="240"/>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General Electric (Boston, MA)</w:t>
            </w:r>
          </w:p>
        </w:tc>
        <w:tc>
          <w:tcPr>
            <w:tcW w:w="435" w:type="dxa"/>
            <w:tcBorders>
              <w:top w:val="single" w:sz="6" w:space="0" w:color="7F7F7F"/>
              <w:left w:val="nil"/>
              <w:bottom w:val="single" w:sz="6" w:space="0" w:color="7F7F7F"/>
              <w:right w:val="nil"/>
            </w:tcBorders>
            <w:tcMar>
              <w:top w:w="0" w:type="dxa"/>
              <w:left w:w="100" w:type="dxa"/>
              <w:bottom w:w="0" w:type="dxa"/>
              <w:right w:w="100" w:type="dxa"/>
            </w:tcMar>
          </w:tcPr>
          <w:p w14:paraId="0513C463" w14:textId="77777777" w:rsidR="00C15726" w:rsidRDefault="00C15726">
            <w:pPr>
              <w:keepNext/>
              <w:spacing w:after="160" w:line="360" w:lineRule="auto"/>
              <w:rPr>
                <w:rFonts w:ascii="Times New Roman" w:eastAsia="Times New Roman" w:hAnsi="Times New Roman" w:cs="Times New Roman"/>
                <w:color w:val="231F20"/>
                <w:sz w:val="18"/>
                <w:szCs w:val="18"/>
              </w:rPr>
            </w:pPr>
          </w:p>
        </w:tc>
        <w:tc>
          <w:tcPr>
            <w:tcW w:w="915" w:type="dxa"/>
            <w:tcBorders>
              <w:top w:val="single" w:sz="6" w:space="0" w:color="7F7F7F"/>
              <w:left w:val="nil"/>
              <w:bottom w:val="single" w:sz="6" w:space="0" w:color="7F7F7F"/>
              <w:right w:val="nil"/>
            </w:tcBorders>
            <w:tcMar>
              <w:top w:w="0" w:type="dxa"/>
              <w:left w:w="100" w:type="dxa"/>
              <w:bottom w:w="0" w:type="dxa"/>
              <w:right w:w="100" w:type="dxa"/>
            </w:tcMar>
          </w:tcPr>
          <w:p w14:paraId="6261B2CD" w14:textId="77777777" w:rsidR="00C15726" w:rsidRDefault="00000000">
            <w:pPr>
              <w:keepNext/>
              <w:spacing w:before="240"/>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1x1x8</w:t>
            </w:r>
          </w:p>
        </w:tc>
        <w:tc>
          <w:tcPr>
            <w:tcW w:w="990" w:type="dxa"/>
            <w:tcBorders>
              <w:top w:val="single" w:sz="6" w:space="0" w:color="7F7F7F"/>
              <w:left w:val="nil"/>
              <w:bottom w:val="single" w:sz="6" w:space="0" w:color="7F7F7F"/>
              <w:right w:val="nil"/>
            </w:tcBorders>
            <w:tcMar>
              <w:top w:w="0" w:type="dxa"/>
              <w:left w:w="100" w:type="dxa"/>
              <w:bottom w:w="0" w:type="dxa"/>
              <w:right w:w="100" w:type="dxa"/>
            </w:tcMar>
          </w:tcPr>
          <w:p w14:paraId="59153C16" w14:textId="77777777" w:rsidR="00C15726" w:rsidRDefault="00C15726">
            <w:pPr>
              <w:keepNext/>
              <w:spacing w:after="160" w:line="360" w:lineRule="auto"/>
              <w:rPr>
                <w:rFonts w:ascii="Times New Roman" w:eastAsia="Times New Roman" w:hAnsi="Times New Roman" w:cs="Times New Roman"/>
                <w:color w:val="231F20"/>
                <w:sz w:val="18"/>
                <w:szCs w:val="18"/>
              </w:rPr>
            </w:pPr>
          </w:p>
        </w:tc>
        <w:tc>
          <w:tcPr>
            <w:tcW w:w="510" w:type="dxa"/>
            <w:tcBorders>
              <w:top w:val="single" w:sz="6" w:space="0" w:color="7F7F7F"/>
              <w:left w:val="nil"/>
              <w:bottom w:val="single" w:sz="6" w:space="0" w:color="7F7F7F"/>
              <w:right w:val="nil"/>
            </w:tcBorders>
            <w:tcMar>
              <w:top w:w="0" w:type="dxa"/>
              <w:left w:w="100" w:type="dxa"/>
              <w:bottom w:w="0" w:type="dxa"/>
              <w:right w:w="100" w:type="dxa"/>
            </w:tcMar>
          </w:tcPr>
          <w:p w14:paraId="1EAEFB20"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24</w:t>
            </w:r>
          </w:p>
        </w:tc>
        <w:tc>
          <w:tcPr>
            <w:tcW w:w="885" w:type="dxa"/>
            <w:tcBorders>
              <w:top w:val="single" w:sz="6" w:space="0" w:color="7F7F7F"/>
              <w:left w:val="nil"/>
              <w:bottom w:val="single" w:sz="6" w:space="0" w:color="7F7F7F"/>
              <w:right w:val="nil"/>
            </w:tcBorders>
            <w:tcMar>
              <w:top w:w="0" w:type="dxa"/>
              <w:left w:w="100" w:type="dxa"/>
              <w:bottom w:w="0" w:type="dxa"/>
              <w:right w:w="100" w:type="dxa"/>
            </w:tcMar>
          </w:tcPr>
          <w:p w14:paraId="39E4BA04" w14:textId="77777777" w:rsidR="00C15726" w:rsidRDefault="00C15726">
            <w:pPr>
              <w:keepNext/>
              <w:spacing w:after="160" w:line="360" w:lineRule="auto"/>
              <w:rPr>
                <w:rFonts w:ascii="Times New Roman" w:eastAsia="Times New Roman" w:hAnsi="Times New Roman" w:cs="Times New Roman"/>
                <w:color w:val="231F20"/>
                <w:sz w:val="18"/>
                <w:szCs w:val="18"/>
              </w:rPr>
            </w:pPr>
          </w:p>
        </w:tc>
        <w:tc>
          <w:tcPr>
            <w:tcW w:w="1095" w:type="dxa"/>
            <w:tcBorders>
              <w:top w:val="single" w:sz="6" w:space="0" w:color="7F7F7F"/>
              <w:left w:val="nil"/>
              <w:bottom w:val="single" w:sz="6" w:space="0" w:color="7F7F7F"/>
              <w:right w:val="nil"/>
            </w:tcBorders>
            <w:tcMar>
              <w:top w:w="0" w:type="dxa"/>
              <w:left w:w="100" w:type="dxa"/>
              <w:bottom w:w="0" w:type="dxa"/>
              <w:right w:w="100" w:type="dxa"/>
            </w:tcMar>
          </w:tcPr>
          <w:p w14:paraId="16C0F88F" w14:textId="77777777" w:rsidR="00C15726" w:rsidRDefault="00C15726">
            <w:pPr>
              <w:keepNext/>
              <w:spacing w:after="160" w:line="360" w:lineRule="auto"/>
              <w:rPr>
                <w:rFonts w:ascii="Times New Roman" w:eastAsia="Times New Roman" w:hAnsi="Times New Roman" w:cs="Times New Roman"/>
                <w:color w:val="231F20"/>
                <w:sz w:val="18"/>
                <w:szCs w:val="18"/>
              </w:rPr>
            </w:pPr>
          </w:p>
        </w:tc>
        <w:tc>
          <w:tcPr>
            <w:tcW w:w="930" w:type="dxa"/>
            <w:tcBorders>
              <w:top w:val="single" w:sz="6" w:space="0" w:color="7F7F7F"/>
              <w:left w:val="nil"/>
              <w:bottom w:val="single" w:sz="6" w:space="0" w:color="7F7F7F"/>
              <w:right w:val="nil"/>
            </w:tcBorders>
            <w:tcMar>
              <w:top w:w="0" w:type="dxa"/>
              <w:left w:w="100" w:type="dxa"/>
              <w:bottom w:w="0" w:type="dxa"/>
              <w:right w:w="100" w:type="dxa"/>
            </w:tcMar>
          </w:tcPr>
          <w:p w14:paraId="040C35E8" w14:textId="77777777" w:rsidR="00C15726" w:rsidRDefault="00000000">
            <w:pPr>
              <w:keepNext/>
              <w:spacing w:before="240"/>
              <w:rPr>
                <w:rFonts w:ascii="Times New Roman" w:eastAsia="Times New Roman" w:hAnsi="Times New Roman" w:cs="Times New Roman"/>
                <w:color w:val="231F20"/>
                <w:sz w:val="18"/>
                <w:szCs w:val="18"/>
              </w:rPr>
            </w:pPr>
            <w:proofErr w:type="spellStart"/>
            <w:r>
              <w:rPr>
                <w:rFonts w:ascii="Times New Roman" w:eastAsia="Times New Roman" w:hAnsi="Times New Roman" w:cs="Times New Roman"/>
                <w:color w:val="231F20"/>
                <w:sz w:val="18"/>
                <w:szCs w:val="18"/>
              </w:rPr>
              <w:t>Prohance</w:t>
            </w:r>
            <w:proofErr w:type="spellEnd"/>
          </w:p>
        </w:tc>
        <w:tc>
          <w:tcPr>
            <w:tcW w:w="735" w:type="dxa"/>
            <w:tcBorders>
              <w:top w:val="single" w:sz="6" w:space="0" w:color="7F7F7F"/>
              <w:left w:val="nil"/>
              <w:bottom w:val="single" w:sz="6" w:space="0" w:color="7F7F7F"/>
              <w:right w:val="nil"/>
            </w:tcBorders>
            <w:tcMar>
              <w:top w:w="0" w:type="dxa"/>
              <w:left w:w="100" w:type="dxa"/>
              <w:bottom w:w="0" w:type="dxa"/>
              <w:right w:w="100" w:type="dxa"/>
            </w:tcMar>
          </w:tcPr>
          <w:p w14:paraId="637CC259"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6</w:t>
            </w:r>
          </w:p>
        </w:tc>
        <w:tc>
          <w:tcPr>
            <w:tcW w:w="735" w:type="dxa"/>
            <w:tcBorders>
              <w:top w:val="single" w:sz="6" w:space="0" w:color="7F7F7F"/>
              <w:left w:val="nil"/>
              <w:bottom w:val="single" w:sz="6" w:space="0" w:color="7F7F7F"/>
              <w:right w:val="nil"/>
            </w:tcBorders>
            <w:tcMar>
              <w:top w:w="0" w:type="dxa"/>
              <w:left w:w="100" w:type="dxa"/>
              <w:bottom w:w="0" w:type="dxa"/>
              <w:right w:w="100" w:type="dxa"/>
            </w:tcMar>
          </w:tcPr>
          <w:p w14:paraId="4438AB98"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7</w:t>
            </w:r>
          </w:p>
        </w:tc>
      </w:tr>
      <w:tr w:rsidR="00C15726" w14:paraId="337CD2F1" w14:textId="77777777" w:rsidTr="00906A6A">
        <w:trPr>
          <w:trHeight w:val="555"/>
        </w:trPr>
        <w:tc>
          <w:tcPr>
            <w:tcW w:w="690" w:type="dxa"/>
            <w:tcBorders>
              <w:top w:val="nil"/>
              <w:left w:val="nil"/>
              <w:bottom w:val="single" w:sz="6" w:space="0" w:color="7F7F7F"/>
              <w:right w:val="nil"/>
            </w:tcBorders>
            <w:tcMar>
              <w:top w:w="0" w:type="dxa"/>
              <w:left w:w="100" w:type="dxa"/>
              <w:bottom w:w="0" w:type="dxa"/>
              <w:right w:w="100" w:type="dxa"/>
            </w:tcMar>
          </w:tcPr>
          <w:p w14:paraId="3E028158"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TRC</w:t>
            </w:r>
          </w:p>
        </w:tc>
        <w:tc>
          <w:tcPr>
            <w:tcW w:w="1125" w:type="dxa"/>
            <w:tcBorders>
              <w:top w:val="nil"/>
              <w:left w:val="nil"/>
              <w:bottom w:val="single" w:sz="6" w:space="0" w:color="7F7F7F"/>
              <w:right w:val="nil"/>
            </w:tcBorders>
            <w:tcMar>
              <w:top w:w="0" w:type="dxa"/>
              <w:left w:w="100" w:type="dxa"/>
              <w:bottom w:w="0" w:type="dxa"/>
              <w:right w:w="100" w:type="dxa"/>
            </w:tcMar>
          </w:tcPr>
          <w:p w14:paraId="0128E251" w14:textId="77777777" w:rsidR="00C15726" w:rsidRDefault="00000000">
            <w:pPr>
              <w:keepNext/>
              <w:spacing w:before="240"/>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 xml:space="preserve">Philips </w:t>
            </w:r>
            <w:proofErr w:type="spellStart"/>
            <w:r>
              <w:rPr>
                <w:rFonts w:ascii="Times New Roman" w:eastAsia="Times New Roman" w:hAnsi="Times New Roman" w:cs="Times New Roman"/>
                <w:color w:val="231F20"/>
                <w:sz w:val="18"/>
                <w:szCs w:val="18"/>
              </w:rPr>
              <w:t>Achieva</w:t>
            </w:r>
            <w:proofErr w:type="spellEnd"/>
          </w:p>
        </w:tc>
        <w:tc>
          <w:tcPr>
            <w:tcW w:w="435" w:type="dxa"/>
            <w:tcBorders>
              <w:top w:val="nil"/>
              <w:left w:val="nil"/>
              <w:bottom w:val="single" w:sz="6" w:space="0" w:color="7F7F7F"/>
              <w:right w:val="nil"/>
            </w:tcBorders>
            <w:tcMar>
              <w:top w:w="0" w:type="dxa"/>
              <w:left w:w="100" w:type="dxa"/>
              <w:bottom w:w="0" w:type="dxa"/>
              <w:right w:w="100" w:type="dxa"/>
            </w:tcMar>
          </w:tcPr>
          <w:p w14:paraId="187EECA2"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6.4</w:t>
            </w:r>
          </w:p>
        </w:tc>
        <w:tc>
          <w:tcPr>
            <w:tcW w:w="915" w:type="dxa"/>
            <w:tcBorders>
              <w:top w:val="nil"/>
              <w:left w:val="nil"/>
              <w:bottom w:val="single" w:sz="6" w:space="0" w:color="7F7F7F"/>
              <w:right w:val="nil"/>
            </w:tcBorders>
            <w:tcMar>
              <w:top w:w="0" w:type="dxa"/>
              <w:left w:w="100" w:type="dxa"/>
              <w:bottom w:w="0" w:type="dxa"/>
              <w:right w:w="100" w:type="dxa"/>
            </w:tcMar>
          </w:tcPr>
          <w:p w14:paraId="5848C6F6"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1×1.3×5.0</w:t>
            </w:r>
          </w:p>
        </w:tc>
        <w:tc>
          <w:tcPr>
            <w:tcW w:w="990" w:type="dxa"/>
            <w:tcBorders>
              <w:top w:val="nil"/>
              <w:left w:val="nil"/>
              <w:bottom w:val="single" w:sz="6" w:space="0" w:color="7F7F7F"/>
              <w:right w:val="nil"/>
            </w:tcBorders>
            <w:tcMar>
              <w:top w:w="0" w:type="dxa"/>
              <w:left w:w="100" w:type="dxa"/>
              <w:bottom w:w="0" w:type="dxa"/>
              <w:right w:w="100" w:type="dxa"/>
            </w:tcMar>
          </w:tcPr>
          <w:p w14:paraId="7B05B4FA"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240×123</w:t>
            </w:r>
          </w:p>
        </w:tc>
        <w:tc>
          <w:tcPr>
            <w:tcW w:w="510" w:type="dxa"/>
            <w:tcBorders>
              <w:top w:val="nil"/>
              <w:left w:val="nil"/>
              <w:bottom w:val="single" w:sz="6" w:space="0" w:color="7F7F7F"/>
              <w:right w:val="nil"/>
            </w:tcBorders>
            <w:tcMar>
              <w:top w:w="0" w:type="dxa"/>
              <w:left w:w="100" w:type="dxa"/>
              <w:bottom w:w="0" w:type="dxa"/>
              <w:right w:w="100" w:type="dxa"/>
            </w:tcMar>
          </w:tcPr>
          <w:p w14:paraId="24FCC8BE" w14:textId="77777777" w:rsidR="00C15726" w:rsidRDefault="00C15726">
            <w:pPr>
              <w:keepNext/>
              <w:spacing w:after="160" w:line="360" w:lineRule="auto"/>
              <w:rPr>
                <w:rFonts w:ascii="Times New Roman" w:eastAsia="Times New Roman" w:hAnsi="Times New Roman" w:cs="Times New Roman"/>
                <w:color w:val="231F20"/>
                <w:sz w:val="18"/>
                <w:szCs w:val="18"/>
              </w:rPr>
            </w:pPr>
          </w:p>
        </w:tc>
        <w:tc>
          <w:tcPr>
            <w:tcW w:w="885" w:type="dxa"/>
            <w:tcBorders>
              <w:top w:val="nil"/>
              <w:left w:val="nil"/>
              <w:bottom w:val="single" w:sz="6" w:space="0" w:color="7F7F7F"/>
              <w:right w:val="nil"/>
            </w:tcBorders>
            <w:tcMar>
              <w:top w:w="0" w:type="dxa"/>
              <w:left w:w="100" w:type="dxa"/>
              <w:bottom w:w="0" w:type="dxa"/>
              <w:right w:w="100" w:type="dxa"/>
            </w:tcMar>
          </w:tcPr>
          <w:p w14:paraId="10ADE67C"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FFE, 2.8/5.7, 60</w:t>
            </w:r>
          </w:p>
        </w:tc>
        <w:tc>
          <w:tcPr>
            <w:tcW w:w="1095" w:type="dxa"/>
            <w:tcBorders>
              <w:top w:val="nil"/>
              <w:left w:val="nil"/>
              <w:bottom w:val="single" w:sz="6" w:space="0" w:color="7F7F7F"/>
              <w:right w:val="nil"/>
            </w:tcBorders>
            <w:tcMar>
              <w:top w:w="0" w:type="dxa"/>
              <w:left w:w="100" w:type="dxa"/>
              <w:bottom w:w="0" w:type="dxa"/>
              <w:right w:w="100" w:type="dxa"/>
            </w:tcMar>
          </w:tcPr>
          <w:p w14:paraId="7A6FE521"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2-10-16-240, FFE,2.78/5.67</w:t>
            </w:r>
          </w:p>
        </w:tc>
        <w:tc>
          <w:tcPr>
            <w:tcW w:w="930" w:type="dxa"/>
            <w:tcBorders>
              <w:top w:val="nil"/>
              <w:left w:val="nil"/>
              <w:bottom w:val="single" w:sz="6" w:space="0" w:color="7F7F7F"/>
              <w:right w:val="nil"/>
            </w:tcBorders>
            <w:tcMar>
              <w:top w:w="0" w:type="dxa"/>
              <w:left w:w="100" w:type="dxa"/>
              <w:bottom w:w="0" w:type="dxa"/>
              <w:right w:w="100" w:type="dxa"/>
            </w:tcMar>
          </w:tcPr>
          <w:p w14:paraId="31B62B22" w14:textId="77777777" w:rsidR="00C15726" w:rsidRDefault="00000000">
            <w:pPr>
              <w:keepNext/>
              <w:spacing w:before="240"/>
              <w:rPr>
                <w:rFonts w:ascii="Times New Roman" w:eastAsia="Times New Roman" w:hAnsi="Times New Roman" w:cs="Times New Roman"/>
                <w:color w:val="0563C1"/>
                <w:sz w:val="18"/>
                <w:szCs w:val="18"/>
                <w:u w:val="single"/>
              </w:rPr>
            </w:pPr>
            <w:proofErr w:type="spellStart"/>
            <w:r>
              <w:rPr>
                <w:rFonts w:ascii="Times New Roman" w:eastAsia="Times New Roman" w:hAnsi="Times New Roman" w:cs="Times New Roman"/>
                <w:color w:val="0563C1"/>
                <w:sz w:val="18"/>
                <w:szCs w:val="18"/>
                <w:u w:val="single"/>
              </w:rPr>
              <w:t>MultiHance</w:t>
            </w:r>
            <w:proofErr w:type="spellEnd"/>
          </w:p>
        </w:tc>
        <w:tc>
          <w:tcPr>
            <w:tcW w:w="735" w:type="dxa"/>
            <w:tcBorders>
              <w:top w:val="nil"/>
              <w:left w:val="nil"/>
              <w:bottom w:val="single" w:sz="6" w:space="0" w:color="7F7F7F"/>
              <w:right w:val="nil"/>
            </w:tcBorders>
            <w:tcMar>
              <w:top w:w="0" w:type="dxa"/>
              <w:left w:w="100" w:type="dxa"/>
              <w:bottom w:w="0" w:type="dxa"/>
              <w:right w:w="100" w:type="dxa"/>
            </w:tcMar>
          </w:tcPr>
          <w:p w14:paraId="34A192D7"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6</w:t>
            </w:r>
          </w:p>
        </w:tc>
        <w:tc>
          <w:tcPr>
            <w:tcW w:w="735" w:type="dxa"/>
            <w:tcBorders>
              <w:top w:val="nil"/>
              <w:left w:val="nil"/>
              <w:bottom w:val="single" w:sz="6" w:space="0" w:color="7F7F7F"/>
              <w:right w:val="nil"/>
            </w:tcBorders>
            <w:tcMar>
              <w:top w:w="0" w:type="dxa"/>
              <w:left w:w="100" w:type="dxa"/>
              <w:bottom w:w="0" w:type="dxa"/>
              <w:right w:w="100" w:type="dxa"/>
            </w:tcMar>
          </w:tcPr>
          <w:p w14:paraId="358B13A1" w14:textId="77777777" w:rsidR="00C15726" w:rsidRDefault="00000000">
            <w:pPr>
              <w:keepNext/>
              <w:spacing w:before="240"/>
              <w:jc w:val="right"/>
              <w:rPr>
                <w:rFonts w:ascii="Times New Roman" w:eastAsia="Times New Roman" w:hAnsi="Times New Roman" w:cs="Times New Roman"/>
                <w:color w:val="231F20"/>
                <w:sz w:val="18"/>
                <w:szCs w:val="18"/>
              </w:rPr>
            </w:pPr>
            <w:r>
              <w:rPr>
                <w:rFonts w:ascii="Times New Roman" w:eastAsia="Times New Roman" w:hAnsi="Times New Roman" w:cs="Times New Roman"/>
                <w:color w:val="231F20"/>
                <w:sz w:val="18"/>
                <w:szCs w:val="18"/>
              </w:rPr>
              <w:t>0</w:t>
            </w:r>
          </w:p>
        </w:tc>
      </w:tr>
    </w:tbl>
    <w:p w14:paraId="56B53E04" w14:textId="77777777" w:rsidR="00C15726" w:rsidRDefault="00000000">
      <w:pPr>
        <w:keepNext/>
        <w:spacing w:after="160" w:line="360" w:lineRule="auto"/>
        <w:rPr>
          <w:rFonts w:ascii="Times New Roman" w:eastAsia="Times New Roman" w:hAnsi="Times New Roman" w:cs="Times New Roman"/>
          <w:color w:val="231F20"/>
          <w:sz w:val="24"/>
          <w:szCs w:val="24"/>
        </w:rPr>
      </w:pPr>
      <w:r>
        <w:br w:type="page"/>
      </w:r>
    </w:p>
    <w:p w14:paraId="021910D3" w14:textId="77777777" w:rsidR="00C15726" w:rsidRDefault="00000000">
      <w:pPr>
        <w:spacing w:line="360" w:lineRule="auto"/>
        <w:rPr>
          <w:rFonts w:ascii="Times New Roman" w:eastAsia="Times New Roman" w:hAnsi="Times New Roman" w:cs="Times New Roman"/>
          <w:color w:val="2A2A2A"/>
          <w:sz w:val="23"/>
          <w:szCs w:val="23"/>
          <w:highlight w:val="white"/>
        </w:rPr>
      </w:pPr>
      <w:r>
        <w:rPr>
          <w:rFonts w:ascii="Times New Roman" w:eastAsia="Times New Roman" w:hAnsi="Times New Roman" w:cs="Times New Roman"/>
          <w:b/>
          <w:color w:val="2A2A2A"/>
          <w:sz w:val="23"/>
          <w:szCs w:val="23"/>
          <w:highlight w:val="white"/>
        </w:rPr>
        <w:lastRenderedPageBreak/>
        <w:t xml:space="preserve">Table 2 </w:t>
      </w:r>
      <w:r>
        <w:rPr>
          <w:rFonts w:ascii="Times New Roman" w:eastAsia="Times New Roman" w:hAnsi="Times New Roman" w:cs="Times New Roman"/>
          <w:color w:val="2A2A2A"/>
          <w:sz w:val="23"/>
          <w:szCs w:val="23"/>
          <w:highlight w:val="white"/>
        </w:rPr>
        <w:t>Demographics and clinical data.</w:t>
      </w:r>
    </w:p>
    <w:p w14:paraId="16A71B50" w14:textId="77777777" w:rsidR="00C15726" w:rsidRDefault="00C15726">
      <w:pPr>
        <w:spacing w:line="360" w:lineRule="auto"/>
        <w:rPr>
          <w:rFonts w:ascii="Times New Roman" w:eastAsia="Times New Roman" w:hAnsi="Times New Roman" w:cs="Times New Roman"/>
          <w:b/>
          <w:color w:val="2A2A2A"/>
          <w:sz w:val="23"/>
          <w:szCs w:val="23"/>
          <w:highlight w:val="white"/>
        </w:rPr>
      </w:pP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2250"/>
        <w:gridCol w:w="1290"/>
        <w:gridCol w:w="1260"/>
        <w:gridCol w:w="1095"/>
        <w:gridCol w:w="1620"/>
        <w:gridCol w:w="1365"/>
      </w:tblGrid>
      <w:tr w:rsidR="00C15726" w14:paraId="46BDED63" w14:textId="77777777">
        <w:trPr>
          <w:trHeight w:val="555"/>
        </w:trPr>
        <w:tc>
          <w:tcPr>
            <w:tcW w:w="2250" w:type="dxa"/>
            <w:tcBorders>
              <w:top w:val="single" w:sz="6" w:space="0" w:color="7F7F7F"/>
              <w:left w:val="nil"/>
              <w:bottom w:val="single" w:sz="6" w:space="0" w:color="7F7F7F"/>
              <w:right w:val="nil"/>
            </w:tcBorders>
            <w:tcMar>
              <w:top w:w="0" w:type="dxa"/>
              <w:left w:w="100" w:type="dxa"/>
              <w:bottom w:w="0" w:type="dxa"/>
              <w:right w:w="100" w:type="dxa"/>
            </w:tcMar>
          </w:tcPr>
          <w:p w14:paraId="23CF896F" w14:textId="77777777" w:rsidR="00C15726" w:rsidRDefault="00C15726">
            <w:pPr>
              <w:spacing w:line="360" w:lineRule="auto"/>
              <w:rPr>
                <w:rFonts w:ascii="Times New Roman" w:eastAsia="Times New Roman" w:hAnsi="Times New Roman" w:cs="Times New Roman"/>
                <w:b/>
                <w:color w:val="2A2A2A"/>
                <w:sz w:val="16"/>
                <w:szCs w:val="16"/>
                <w:highlight w:val="white"/>
              </w:rPr>
            </w:pPr>
          </w:p>
        </w:tc>
        <w:tc>
          <w:tcPr>
            <w:tcW w:w="1290" w:type="dxa"/>
            <w:tcBorders>
              <w:top w:val="single" w:sz="6" w:space="0" w:color="7F7F7F"/>
              <w:left w:val="nil"/>
              <w:bottom w:val="single" w:sz="6" w:space="0" w:color="7F7F7F"/>
              <w:right w:val="nil"/>
            </w:tcBorders>
            <w:tcMar>
              <w:top w:w="0" w:type="dxa"/>
              <w:left w:w="100" w:type="dxa"/>
              <w:bottom w:w="0" w:type="dxa"/>
              <w:right w:w="100" w:type="dxa"/>
            </w:tcMar>
          </w:tcPr>
          <w:p w14:paraId="6BD828BC" w14:textId="77777777" w:rsidR="00C15726" w:rsidRDefault="00000000">
            <w:pPr>
              <w:spacing w:before="240"/>
              <w:jc w:val="center"/>
              <w:rPr>
                <w:rFonts w:ascii="Times New Roman" w:eastAsia="Times New Roman" w:hAnsi="Times New Roman" w:cs="Times New Roman"/>
                <w:b/>
                <w:color w:val="2A2A2A"/>
                <w:sz w:val="16"/>
                <w:szCs w:val="16"/>
                <w:highlight w:val="white"/>
              </w:rPr>
            </w:pPr>
            <w:r>
              <w:rPr>
                <w:rFonts w:ascii="Times New Roman" w:eastAsia="Times New Roman" w:hAnsi="Times New Roman" w:cs="Times New Roman"/>
                <w:b/>
                <w:color w:val="2A2A2A"/>
                <w:sz w:val="16"/>
                <w:szCs w:val="16"/>
                <w:highlight w:val="white"/>
              </w:rPr>
              <w:t>Controls N = 58</w:t>
            </w:r>
          </w:p>
        </w:tc>
        <w:tc>
          <w:tcPr>
            <w:tcW w:w="1260" w:type="dxa"/>
            <w:tcBorders>
              <w:top w:val="single" w:sz="6" w:space="0" w:color="7F7F7F"/>
              <w:left w:val="nil"/>
              <w:bottom w:val="single" w:sz="6" w:space="0" w:color="7F7F7F"/>
              <w:right w:val="nil"/>
            </w:tcBorders>
            <w:tcMar>
              <w:top w:w="0" w:type="dxa"/>
              <w:left w:w="100" w:type="dxa"/>
              <w:bottom w:w="0" w:type="dxa"/>
              <w:right w:w="100" w:type="dxa"/>
            </w:tcMar>
          </w:tcPr>
          <w:p w14:paraId="5E9FA417" w14:textId="77777777" w:rsidR="00C15726" w:rsidRDefault="00000000">
            <w:pPr>
              <w:spacing w:before="240"/>
              <w:jc w:val="center"/>
              <w:rPr>
                <w:rFonts w:ascii="Times New Roman" w:eastAsia="Times New Roman" w:hAnsi="Times New Roman" w:cs="Times New Roman"/>
                <w:b/>
                <w:color w:val="2A2A2A"/>
                <w:sz w:val="16"/>
                <w:szCs w:val="16"/>
                <w:highlight w:val="white"/>
              </w:rPr>
            </w:pPr>
            <w:r>
              <w:rPr>
                <w:rFonts w:ascii="Times New Roman" w:eastAsia="Times New Roman" w:hAnsi="Times New Roman" w:cs="Times New Roman"/>
                <w:b/>
                <w:color w:val="2A2A2A"/>
                <w:sz w:val="16"/>
                <w:szCs w:val="16"/>
                <w:highlight w:val="white"/>
              </w:rPr>
              <w:t>Epilepsy N=50</w:t>
            </w:r>
          </w:p>
        </w:tc>
        <w:tc>
          <w:tcPr>
            <w:tcW w:w="1095" w:type="dxa"/>
            <w:tcBorders>
              <w:top w:val="single" w:sz="6" w:space="0" w:color="7F7F7F"/>
              <w:left w:val="nil"/>
              <w:bottom w:val="single" w:sz="6" w:space="0" w:color="7F7F7F"/>
              <w:right w:val="nil"/>
            </w:tcBorders>
            <w:tcMar>
              <w:top w:w="0" w:type="dxa"/>
              <w:left w:w="100" w:type="dxa"/>
              <w:bottom w:w="0" w:type="dxa"/>
              <w:right w:w="100" w:type="dxa"/>
            </w:tcMar>
          </w:tcPr>
          <w:p w14:paraId="2D66E07F" w14:textId="77777777" w:rsidR="00C15726" w:rsidRDefault="00000000">
            <w:pPr>
              <w:spacing w:before="240"/>
              <w:jc w:val="center"/>
              <w:rPr>
                <w:rFonts w:ascii="Times New Roman" w:eastAsia="Times New Roman" w:hAnsi="Times New Roman" w:cs="Times New Roman"/>
                <w:b/>
                <w:color w:val="2A2A2A"/>
                <w:sz w:val="16"/>
                <w:szCs w:val="16"/>
                <w:highlight w:val="white"/>
              </w:rPr>
            </w:pPr>
            <w:r>
              <w:rPr>
                <w:rFonts w:ascii="Times New Roman" w:eastAsia="Times New Roman" w:hAnsi="Times New Roman" w:cs="Times New Roman"/>
                <w:b/>
                <w:color w:val="2A2A2A"/>
                <w:sz w:val="16"/>
                <w:szCs w:val="16"/>
                <w:highlight w:val="white"/>
              </w:rPr>
              <w:t>Focal N=40</w:t>
            </w:r>
          </w:p>
        </w:tc>
        <w:tc>
          <w:tcPr>
            <w:tcW w:w="1620" w:type="dxa"/>
            <w:tcBorders>
              <w:top w:val="single" w:sz="6" w:space="0" w:color="7F7F7F"/>
              <w:left w:val="nil"/>
              <w:bottom w:val="single" w:sz="6" w:space="0" w:color="7F7F7F"/>
              <w:right w:val="nil"/>
            </w:tcBorders>
            <w:tcMar>
              <w:top w:w="0" w:type="dxa"/>
              <w:left w:w="100" w:type="dxa"/>
              <w:bottom w:w="0" w:type="dxa"/>
              <w:right w:w="100" w:type="dxa"/>
            </w:tcMar>
          </w:tcPr>
          <w:p w14:paraId="5EBF2F51" w14:textId="77777777" w:rsidR="00C15726" w:rsidRDefault="00000000">
            <w:pPr>
              <w:spacing w:before="240"/>
              <w:jc w:val="center"/>
              <w:rPr>
                <w:rFonts w:ascii="Times New Roman" w:eastAsia="Times New Roman" w:hAnsi="Times New Roman" w:cs="Times New Roman"/>
                <w:b/>
                <w:color w:val="2A2A2A"/>
                <w:sz w:val="16"/>
                <w:szCs w:val="16"/>
                <w:highlight w:val="white"/>
              </w:rPr>
            </w:pPr>
            <w:r>
              <w:rPr>
                <w:rFonts w:ascii="Times New Roman" w:eastAsia="Times New Roman" w:hAnsi="Times New Roman" w:cs="Times New Roman"/>
                <w:b/>
                <w:color w:val="2A2A2A"/>
                <w:sz w:val="16"/>
                <w:szCs w:val="16"/>
                <w:highlight w:val="white"/>
              </w:rPr>
              <w:t>Generalized N=10</w:t>
            </w:r>
          </w:p>
        </w:tc>
        <w:tc>
          <w:tcPr>
            <w:tcW w:w="1365" w:type="dxa"/>
            <w:tcBorders>
              <w:top w:val="single" w:sz="6" w:space="0" w:color="7F7F7F"/>
              <w:left w:val="nil"/>
              <w:bottom w:val="single" w:sz="6" w:space="0" w:color="7F7F7F"/>
              <w:right w:val="nil"/>
            </w:tcBorders>
            <w:tcMar>
              <w:top w:w="0" w:type="dxa"/>
              <w:left w:w="100" w:type="dxa"/>
              <w:bottom w:w="0" w:type="dxa"/>
              <w:right w:w="100" w:type="dxa"/>
            </w:tcMar>
          </w:tcPr>
          <w:p w14:paraId="678725B1" w14:textId="77777777" w:rsidR="00C15726" w:rsidRDefault="00000000">
            <w:pPr>
              <w:spacing w:before="240"/>
              <w:jc w:val="center"/>
              <w:rPr>
                <w:rFonts w:ascii="Times New Roman" w:eastAsia="Times New Roman" w:hAnsi="Times New Roman" w:cs="Times New Roman"/>
                <w:b/>
                <w:color w:val="2A2A2A"/>
                <w:sz w:val="16"/>
                <w:szCs w:val="16"/>
                <w:highlight w:val="white"/>
              </w:rPr>
            </w:pPr>
            <w:r>
              <w:rPr>
                <w:rFonts w:ascii="Times New Roman" w:eastAsia="Times New Roman" w:hAnsi="Times New Roman" w:cs="Times New Roman"/>
                <w:b/>
                <w:color w:val="2A2A2A"/>
                <w:sz w:val="16"/>
                <w:szCs w:val="16"/>
                <w:highlight w:val="white"/>
              </w:rPr>
              <w:t>Temporal N=24</w:t>
            </w:r>
          </w:p>
        </w:tc>
      </w:tr>
      <w:tr w:rsidR="00C15726" w14:paraId="1B22195F" w14:textId="77777777">
        <w:trPr>
          <w:trHeight w:val="300"/>
        </w:trPr>
        <w:tc>
          <w:tcPr>
            <w:tcW w:w="2250" w:type="dxa"/>
            <w:tcBorders>
              <w:top w:val="nil"/>
              <w:left w:val="nil"/>
              <w:bottom w:val="single" w:sz="6" w:space="0" w:color="7F7F7F"/>
              <w:right w:val="nil"/>
            </w:tcBorders>
            <w:tcMar>
              <w:top w:w="0" w:type="dxa"/>
              <w:left w:w="100" w:type="dxa"/>
              <w:bottom w:w="0" w:type="dxa"/>
              <w:right w:w="100" w:type="dxa"/>
            </w:tcMar>
          </w:tcPr>
          <w:p w14:paraId="7F48D2FE" w14:textId="77777777" w:rsidR="00C15726" w:rsidRDefault="00000000">
            <w:pPr>
              <w:spacing w:before="240"/>
              <w:jc w:val="center"/>
              <w:rPr>
                <w:rFonts w:ascii="Times New Roman" w:eastAsia="Times New Roman" w:hAnsi="Times New Roman" w:cs="Times New Roman"/>
                <w:b/>
                <w:color w:val="2A2A2A"/>
                <w:sz w:val="16"/>
                <w:szCs w:val="16"/>
                <w:highlight w:val="white"/>
              </w:rPr>
            </w:pPr>
            <w:r>
              <w:rPr>
                <w:rFonts w:ascii="Times New Roman" w:eastAsia="Times New Roman" w:hAnsi="Times New Roman" w:cs="Times New Roman"/>
                <w:b/>
                <w:color w:val="2A2A2A"/>
                <w:sz w:val="16"/>
                <w:szCs w:val="16"/>
                <w:highlight w:val="white"/>
              </w:rPr>
              <w:t>Gender, female %</w:t>
            </w:r>
          </w:p>
        </w:tc>
        <w:tc>
          <w:tcPr>
            <w:tcW w:w="1290" w:type="dxa"/>
            <w:tcBorders>
              <w:top w:val="nil"/>
              <w:left w:val="nil"/>
              <w:bottom w:val="single" w:sz="6" w:space="0" w:color="7F7F7F"/>
              <w:right w:val="nil"/>
            </w:tcBorders>
            <w:tcMar>
              <w:top w:w="0" w:type="dxa"/>
              <w:left w:w="100" w:type="dxa"/>
              <w:bottom w:w="0" w:type="dxa"/>
              <w:right w:w="100" w:type="dxa"/>
            </w:tcMar>
          </w:tcPr>
          <w:p w14:paraId="27D346EC"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51.72</w:t>
            </w:r>
          </w:p>
        </w:tc>
        <w:tc>
          <w:tcPr>
            <w:tcW w:w="1260" w:type="dxa"/>
            <w:tcBorders>
              <w:top w:val="nil"/>
              <w:left w:val="nil"/>
              <w:bottom w:val="single" w:sz="6" w:space="0" w:color="7F7F7F"/>
              <w:right w:val="nil"/>
            </w:tcBorders>
            <w:tcMar>
              <w:top w:w="0" w:type="dxa"/>
              <w:left w:w="100" w:type="dxa"/>
              <w:bottom w:w="0" w:type="dxa"/>
              <w:right w:w="100" w:type="dxa"/>
            </w:tcMar>
          </w:tcPr>
          <w:p w14:paraId="6F548DBE"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40</w:t>
            </w:r>
          </w:p>
        </w:tc>
        <w:tc>
          <w:tcPr>
            <w:tcW w:w="1095" w:type="dxa"/>
            <w:tcBorders>
              <w:top w:val="nil"/>
              <w:left w:val="nil"/>
              <w:bottom w:val="single" w:sz="6" w:space="0" w:color="7F7F7F"/>
              <w:right w:val="nil"/>
            </w:tcBorders>
            <w:tcMar>
              <w:top w:w="0" w:type="dxa"/>
              <w:left w:w="100" w:type="dxa"/>
              <w:bottom w:w="0" w:type="dxa"/>
              <w:right w:w="100" w:type="dxa"/>
            </w:tcMar>
          </w:tcPr>
          <w:p w14:paraId="19CEB334"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32.5</w:t>
            </w:r>
          </w:p>
        </w:tc>
        <w:tc>
          <w:tcPr>
            <w:tcW w:w="1620" w:type="dxa"/>
            <w:tcBorders>
              <w:top w:val="nil"/>
              <w:left w:val="nil"/>
              <w:bottom w:val="single" w:sz="6" w:space="0" w:color="7F7F7F"/>
              <w:right w:val="nil"/>
            </w:tcBorders>
            <w:tcMar>
              <w:top w:w="0" w:type="dxa"/>
              <w:left w:w="100" w:type="dxa"/>
              <w:bottom w:w="0" w:type="dxa"/>
              <w:right w:w="100" w:type="dxa"/>
            </w:tcMar>
          </w:tcPr>
          <w:p w14:paraId="29BD8B10"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70</w:t>
            </w:r>
          </w:p>
        </w:tc>
        <w:tc>
          <w:tcPr>
            <w:tcW w:w="1365" w:type="dxa"/>
            <w:tcBorders>
              <w:top w:val="nil"/>
              <w:left w:val="nil"/>
              <w:bottom w:val="single" w:sz="6" w:space="0" w:color="7F7F7F"/>
              <w:right w:val="nil"/>
            </w:tcBorders>
            <w:tcMar>
              <w:top w:w="0" w:type="dxa"/>
              <w:left w:w="100" w:type="dxa"/>
              <w:bottom w:w="0" w:type="dxa"/>
              <w:right w:w="100" w:type="dxa"/>
            </w:tcMar>
          </w:tcPr>
          <w:p w14:paraId="678CAEFD"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31.82</w:t>
            </w:r>
          </w:p>
        </w:tc>
      </w:tr>
      <w:tr w:rsidR="00C15726" w14:paraId="6BA2F7B4" w14:textId="77777777">
        <w:trPr>
          <w:trHeight w:val="555"/>
        </w:trPr>
        <w:tc>
          <w:tcPr>
            <w:tcW w:w="2250" w:type="dxa"/>
            <w:tcBorders>
              <w:top w:val="nil"/>
              <w:left w:val="nil"/>
              <w:bottom w:val="nil"/>
              <w:right w:val="nil"/>
            </w:tcBorders>
            <w:tcMar>
              <w:top w:w="0" w:type="dxa"/>
              <w:left w:w="100" w:type="dxa"/>
              <w:bottom w:w="0" w:type="dxa"/>
              <w:right w:w="100" w:type="dxa"/>
            </w:tcMar>
          </w:tcPr>
          <w:p w14:paraId="063415DA" w14:textId="77777777" w:rsidR="00C15726" w:rsidRDefault="00000000">
            <w:pPr>
              <w:spacing w:before="240"/>
              <w:jc w:val="center"/>
              <w:rPr>
                <w:rFonts w:ascii="Times New Roman" w:eastAsia="Times New Roman" w:hAnsi="Times New Roman" w:cs="Times New Roman"/>
                <w:b/>
                <w:color w:val="2A2A2A"/>
                <w:sz w:val="16"/>
                <w:szCs w:val="16"/>
                <w:highlight w:val="white"/>
              </w:rPr>
            </w:pPr>
            <w:proofErr w:type="gramStart"/>
            <w:r>
              <w:rPr>
                <w:rFonts w:ascii="Times New Roman" w:eastAsia="Times New Roman" w:hAnsi="Times New Roman" w:cs="Times New Roman"/>
                <w:b/>
                <w:color w:val="2A2A2A"/>
                <w:sz w:val="16"/>
                <w:szCs w:val="16"/>
                <w:highlight w:val="white"/>
              </w:rPr>
              <w:t>Age ,</w:t>
            </w:r>
            <w:proofErr w:type="gramEnd"/>
            <w:r>
              <w:rPr>
                <w:rFonts w:ascii="Times New Roman" w:eastAsia="Times New Roman" w:hAnsi="Times New Roman" w:cs="Times New Roman"/>
                <w:b/>
                <w:color w:val="2A2A2A"/>
                <w:sz w:val="16"/>
                <w:szCs w:val="16"/>
                <w:highlight w:val="white"/>
              </w:rPr>
              <w:t xml:space="preserve"> years (std)</w:t>
            </w:r>
          </w:p>
        </w:tc>
        <w:tc>
          <w:tcPr>
            <w:tcW w:w="1290" w:type="dxa"/>
            <w:tcBorders>
              <w:top w:val="nil"/>
              <w:left w:val="nil"/>
              <w:bottom w:val="nil"/>
              <w:right w:val="nil"/>
            </w:tcBorders>
            <w:tcMar>
              <w:top w:w="0" w:type="dxa"/>
              <w:left w:w="100" w:type="dxa"/>
              <w:bottom w:w="0" w:type="dxa"/>
              <w:right w:w="100" w:type="dxa"/>
            </w:tcMar>
          </w:tcPr>
          <w:p w14:paraId="1736F27D"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28.94 (5.08)</w:t>
            </w:r>
          </w:p>
        </w:tc>
        <w:tc>
          <w:tcPr>
            <w:tcW w:w="1260" w:type="dxa"/>
            <w:tcBorders>
              <w:top w:val="nil"/>
              <w:left w:val="nil"/>
              <w:bottom w:val="nil"/>
              <w:right w:val="nil"/>
            </w:tcBorders>
            <w:tcMar>
              <w:top w:w="0" w:type="dxa"/>
              <w:left w:w="100" w:type="dxa"/>
              <w:bottom w:w="0" w:type="dxa"/>
              <w:right w:w="100" w:type="dxa"/>
            </w:tcMar>
          </w:tcPr>
          <w:p w14:paraId="320151EB"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33.64 (13.51)</w:t>
            </w:r>
          </w:p>
        </w:tc>
        <w:tc>
          <w:tcPr>
            <w:tcW w:w="1095" w:type="dxa"/>
            <w:tcBorders>
              <w:top w:val="nil"/>
              <w:left w:val="nil"/>
              <w:bottom w:val="nil"/>
              <w:right w:val="nil"/>
            </w:tcBorders>
            <w:tcMar>
              <w:top w:w="0" w:type="dxa"/>
              <w:left w:w="100" w:type="dxa"/>
              <w:bottom w:w="0" w:type="dxa"/>
              <w:right w:w="100" w:type="dxa"/>
            </w:tcMar>
          </w:tcPr>
          <w:p w14:paraId="77B07A29"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34.35 (13.25)</w:t>
            </w:r>
          </w:p>
        </w:tc>
        <w:tc>
          <w:tcPr>
            <w:tcW w:w="1620" w:type="dxa"/>
            <w:tcBorders>
              <w:top w:val="nil"/>
              <w:left w:val="nil"/>
              <w:bottom w:val="nil"/>
              <w:right w:val="nil"/>
            </w:tcBorders>
            <w:tcMar>
              <w:top w:w="0" w:type="dxa"/>
              <w:left w:w="100" w:type="dxa"/>
              <w:bottom w:w="0" w:type="dxa"/>
              <w:right w:w="100" w:type="dxa"/>
            </w:tcMar>
          </w:tcPr>
          <w:p w14:paraId="484B7646"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30.80 (14.87)</w:t>
            </w:r>
          </w:p>
        </w:tc>
        <w:tc>
          <w:tcPr>
            <w:tcW w:w="1365" w:type="dxa"/>
            <w:tcBorders>
              <w:top w:val="nil"/>
              <w:left w:val="nil"/>
              <w:bottom w:val="nil"/>
              <w:right w:val="nil"/>
            </w:tcBorders>
            <w:tcMar>
              <w:top w:w="0" w:type="dxa"/>
              <w:left w:w="100" w:type="dxa"/>
              <w:bottom w:w="0" w:type="dxa"/>
              <w:right w:w="100" w:type="dxa"/>
            </w:tcMar>
          </w:tcPr>
          <w:p w14:paraId="12052D2E"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31.95 (12.70)</w:t>
            </w:r>
          </w:p>
        </w:tc>
      </w:tr>
      <w:tr w:rsidR="00C15726" w14:paraId="718DF6B3" w14:textId="77777777">
        <w:trPr>
          <w:trHeight w:val="825"/>
        </w:trPr>
        <w:tc>
          <w:tcPr>
            <w:tcW w:w="2250" w:type="dxa"/>
            <w:tcBorders>
              <w:top w:val="single" w:sz="6" w:space="0" w:color="7F7F7F"/>
              <w:left w:val="nil"/>
              <w:bottom w:val="single" w:sz="6" w:space="0" w:color="7F7F7F"/>
              <w:right w:val="nil"/>
            </w:tcBorders>
            <w:tcMar>
              <w:top w:w="0" w:type="dxa"/>
              <w:left w:w="100" w:type="dxa"/>
              <w:bottom w:w="0" w:type="dxa"/>
              <w:right w:w="100" w:type="dxa"/>
            </w:tcMar>
          </w:tcPr>
          <w:p w14:paraId="6605A4DB" w14:textId="77777777" w:rsidR="00C15726" w:rsidRDefault="00000000">
            <w:pPr>
              <w:spacing w:before="240"/>
              <w:jc w:val="center"/>
              <w:rPr>
                <w:rFonts w:ascii="Times New Roman" w:eastAsia="Times New Roman" w:hAnsi="Times New Roman" w:cs="Times New Roman"/>
                <w:b/>
                <w:color w:val="2A2A2A"/>
                <w:sz w:val="16"/>
                <w:szCs w:val="16"/>
                <w:highlight w:val="white"/>
              </w:rPr>
            </w:pPr>
            <w:r>
              <w:rPr>
                <w:rFonts w:ascii="Times New Roman" w:eastAsia="Times New Roman" w:hAnsi="Times New Roman" w:cs="Times New Roman"/>
                <w:b/>
                <w:color w:val="2A2A2A"/>
                <w:sz w:val="16"/>
                <w:szCs w:val="16"/>
                <w:highlight w:val="white"/>
              </w:rPr>
              <w:t>Age at onset median, years (range)</w:t>
            </w:r>
          </w:p>
        </w:tc>
        <w:tc>
          <w:tcPr>
            <w:tcW w:w="1290" w:type="dxa"/>
            <w:tcBorders>
              <w:top w:val="single" w:sz="6" w:space="0" w:color="7F7F7F"/>
              <w:left w:val="nil"/>
              <w:bottom w:val="single" w:sz="6" w:space="0" w:color="7F7F7F"/>
              <w:right w:val="nil"/>
            </w:tcBorders>
            <w:tcMar>
              <w:top w:w="0" w:type="dxa"/>
              <w:left w:w="100" w:type="dxa"/>
              <w:bottom w:w="0" w:type="dxa"/>
              <w:right w:w="100" w:type="dxa"/>
            </w:tcMar>
          </w:tcPr>
          <w:p w14:paraId="01925821" w14:textId="77777777" w:rsidR="00C15726" w:rsidRDefault="00C15726">
            <w:pPr>
              <w:spacing w:line="360" w:lineRule="auto"/>
              <w:rPr>
                <w:rFonts w:ascii="Times New Roman" w:eastAsia="Times New Roman" w:hAnsi="Times New Roman" w:cs="Times New Roman"/>
                <w:color w:val="2A2A2A"/>
                <w:sz w:val="16"/>
                <w:szCs w:val="16"/>
                <w:highlight w:val="white"/>
              </w:rPr>
            </w:pPr>
          </w:p>
        </w:tc>
        <w:tc>
          <w:tcPr>
            <w:tcW w:w="1260" w:type="dxa"/>
            <w:tcBorders>
              <w:top w:val="single" w:sz="6" w:space="0" w:color="7F7F7F"/>
              <w:left w:val="nil"/>
              <w:bottom w:val="single" w:sz="6" w:space="0" w:color="7F7F7F"/>
              <w:right w:val="nil"/>
            </w:tcBorders>
            <w:tcMar>
              <w:top w:w="0" w:type="dxa"/>
              <w:left w:w="100" w:type="dxa"/>
              <w:bottom w:w="0" w:type="dxa"/>
              <w:right w:w="100" w:type="dxa"/>
            </w:tcMar>
          </w:tcPr>
          <w:p w14:paraId="664B930C"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16.50 (1.5-63)</w:t>
            </w:r>
          </w:p>
        </w:tc>
        <w:tc>
          <w:tcPr>
            <w:tcW w:w="1095" w:type="dxa"/>
            <w:tcBorders>
              <w:top w:val="single" w:sz="6" w:space="0" w:color="7F7F7F"/>
              <w:left w:val="nil"/>
              <w:bottom w:val="single" w:sz="6" w:space="0" w:color="7F7F7F"/>
              <w:right w:val="nil"/>
            </w:tcBorders>
            <w:tcMar>
              <w:top w:w="0" w:type="dxa"/>
              <w:left w:w="100" w:type="dxa"/>
              <w:bottom w:w="0" w:type="dxa"/>
              <w:right w:w="100" w:type="dxa"/>
            </w:tcMar>
          </w:tcPr>
          <w:p w14:paraId="7C5521E0"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17.00 (1.5-63)</w:t>
            </w:r>
          </w:p>
        </w:tc>
        <w:tc>
          <w:tcPr>
            <w:tcW w:w="1620" w:type="dxa"/>
            <w:tcBorders>
              <w:top w:val="single" w:sz="6" w:space="0" w:color="7F7F7F"/>
              <w:left w:val="nil"/>
              <w:bottom w:val="single" w:sz="6" w:space="0" w:color="7F7F7F"/>
              <w:right w:val="nil"/>
            </w:tcBorders>
            <w:tcMar>
              <w:top w:w="0" w:type="dxa"/>
              <w:left w:w="100" w:type="dxa"/>
              <w:bottom w:w="0" w:type="dxa"/>
              <w:right w:w="100" w:type="dxa"/>
            </w:tcMar>
          </w:tcPr>
          <w:p w14:paraId="690196F8"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13.00 (3-23)</w:t>
            </w:r>
          </w:p>
        </w:tc>
        <w:tc>
          <w:tcPr>
            <w:tcW w:w="1365" w:type="dxa"/>
            <w:tcBorders>
              <w:top w:val="single" w:sz="6" w:space="0" w:color="7F7F7F"/>
              <w:left w:val="nil"/>
              <w:bottom w:val="single" w:sz="6" w:space="0" w:color="7F7F7F"/>
              <w:right w:val="nil"/>
            </w:tcBorders>
            <w:tcMar>
              <w:top w:w="0" w:type="dxa"/>
              <w:left w:w="100" w:type="dxa"/>
              <w:bottom w:w="0" w:type="dxa"/>
              <w:right w:w="100" w:type="dxa"/>
            </w:tcMar>
          </w:tcPr>
          <w:p w14:paraId="7D098706"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17.00 (2-31)</w:t>
            </w:r>
          </w:p>
        </w:tc>
      </w:tr>
      <w:tr w:rsidR="00C15726" w14:paraId="7B724842" w14:textId="77777777">
        <w:trPr>
          <w:trHeight w:val="825"/>
        </w:trPr>
        <w:tc>
          <w:tcPr>
            <w:tcW w:w="2250" w:type="dxa"/>
            <w:tcBorders>
              <w:top w:val="nil"/>
              <w:left w:val="nil"/>
              <w:bottom w:val="nil"/>
              <w:right w:val="nil"/>
            </w:tcBorders>
            <w:tcMar>
              <w:top w:w="0" w:type="dxa"/>
              <w:left w:w="100" w:type="dxa"/>
              <w:bottom w:w="0" w:type="dxa"/>
              <w:right w:w="100" w:type="dxa"/>
            </w:tcMar>
          </w:tcPr>
          <w:p w14:paraId="6E3E2517" w14:textId="77777777" w:rsidR="00C15726" w:rsidRDefault="00000000">
            <w:pPr>
              <w:spacing w:before="240"/>
              <w:jc w:val="center"/>
              <w:rPr>
                <w:rFonts w:ascii="Times New Roman" w:eastAsia="Times New Roman" w:hAnsi="Times New Roman" w:cs="Times New Roman"/>
                <w:b/>
                <w:color w:val="2A2A2A"/>
                <w:sz w:val="16"/>
                <w:szCs w:val="16"/>
                <w:highlight w:val="white"/>
              </w:rPr>
            </w:pPr>
            <w:r>
              <w:rPr>
                <w:rFonts w:ascii="Times New Roman" w:eastAsia="Times New Roman" w:hAnsi="Times New Roman" w:cs="Times New Roman"/>
                <w:b/>
                <w:color w:val="2A2A2A"/>
                <w:sz w:val="16"/>
                <w:szCs w:val="16"/>
                <w:highlight w:val="white"/>
              </w:rPr>
              <w:t xml:space="preserve">Epilepsy </w:t>
            </w:r>
            <w:proofErr w:type="gramStart"/>
            <w:r>
              <w:rPr>
                <w:rFonts w:ascii="Times New Roman" w:eastAsia="Times New Roman" w:hAnsi="Times New Roman" w:cs="Times New Roman"/>
                <w:b/>
                <w:color w:val="2A2A2A"/>
                <w:sz w:val="16"/>
                <w:szCs w:val="16"/>
                <w:highlight w:val="white"/>
              </w:rPr>
              <w:t>duration ,</w:t>
            </w:r>
            <w:proofErr w:type="gramEnd"/>
            <w:r>
              <w:rPr>
                <w:rFonts w:ascii="Times New Roman" w:eastAsia="Times New Roman" w:hAnsi="Times New Roman" w:cs="Times New Roman"/>
                <w:b/>
                <w:color w:val="2A2A2A"/>
                <w:sz w:val="16"/>
                <w:szCs w:val="16"/>
                <w:highlight w:val="white"/>
              </w:rPr>
              <w:t xml:space="preserve"> median, years (range)</w:t>
            </w:r>
          </w:p>
        </w:tc>
        <w:tc>
          <w:tcPr>
            <w:tcW w:w="1290" w:type="dxa"/>
            <w:tcBorders>
              <w:top w:val="nil"/>
              <w:left w:val="nil"/>
              <w:bottom w:val="nil"/>
              <w:right w:val="nil"/>
            </w:tcBorders>
            <w:tcMar>
              <w:top w:w="0" w:type="dxa"/>
              <w:left w:w="100" w:type="dxa"/>
              <w:bottom w:w="0" w:type="dxa"/>
              <w:right w:w="100" w:type="dxa"/>
            </w:tcMar>
          </w:tcPr>
          <w:p w14:paraId="6121CB21" w14:textId="77777777" w:rsidR="00C15726" w:rsidRDefault="00C15726">
            <w:pPr>
              <w:spacing w:line="360" w:lineRule="auto"/>
              <w:rPr>
                <w:rFonts w:ascii="Times New Roman" w:eastAsia="Times New Roman" w:hAnsi="Times New Roman" w:cs="Times New Roman"/>
                <w:color w:val="2A2A2A"/>
                <w:sz w:val="16"/>
                <w:szCs w:val="16"/>
                <w:highlight w:val="white"/>
              </w:rPr>
            </w:pPr>
          </w:p>
        </w:tc>
        <w:tc>
          <w:tcPr>
            <w:tcW w:w="1260" w:type="dxa"/>
            <w:tcBorders>
              <w:top w:val="nil"/>
              <w:left w:val="nil"/>
              <w:bottom w:val="nil"/>
              <w:right w:val="nil"/>
            </w:tcBorders>
            <w:tcMar>
              <w:top w:w="0" w:type="dxa"/>
              <w:left w:w="100" w:type="dxa"/>
              <w:bottom w:w="0" w:type="dxa"/>
              <w:right w:w="100" w:type="dxa"/>
            </w:tcMar>
          </w:tcPr>
          <w:p w14:paraId="687AA0DB"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15.00 (0-55)</w:t>
            </w:r>
          </w:p>
        </w:tc>
        <w:tc>
          <w:tcPr>
            <w:tcW w:w="1095" w:type="dxa"/>
            <w:tcBorders>
              <w:top w:val="nil"/>
              <w:left w:val="nil"/>
              <w:bottom w:val="nil"/>
              <w:right w:val="nil"/>
            </w:tcBorders>
            <w:tcMar>
              <w:top w:w="0" w:type="dxa"/>
              <w:left w:w="100" w:type="dxa"/>
              <w:bottom w:w="0" w:type="dxa"/>
              <w:right w:w="100" w:type="dxa"/>
            </w:tcMar>
          </w:tcPr>
          <w:p w14:paraId="4379D2AA"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14.50 (0-44)</w:t>
            </w:r>
          </w:p>
        </w:tc>
        <w:tc>
          <w:tcPr>
            <w:tcW w:w="1620" w:type="dxa"/>
            <w:tcBorders>
              <w:top w:val="nil"/>
              <w:left w:val="nil"/>
              <w:bottom w:val="nil"/>
              <w:right w:val="nil"/>
            </w:tcBorders>
            <w:tcMar>
              <w:top w:w="0" w:type="dxa"/>
              <w:left w:w="100" w:type="dxa"/>
              <w:bottom w:w="0" w:type="dxa"/>
              <w:right w:w="100" w:type="dxa"/>
            </w:tcMar>
          </w:tcPr>
          <w:p w14:paraId="3393AD2F"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17.00 (0-55)</w:t>
            </w:r>
          </w:p>
        </w:tc>
        <w:tc>
          <w:tcPr>
            <w:tcW w:w="1365" w:type="dxa"/>
            <w:tcBorders>
              <w:top w:val="nil"/>
              <w:left w:val="nil"/>
              <w:bottom w:val="nil"/>
              <w:right w:val="nil"/>
            </w:tcBorders>
            <w:tcMar>
              <w:top w:w="0" w:type="dxa"/>
              <w:left w:w="100" w:type="dxa"/>
              <w:bottom w:w="0" w:type="dxa"/>
              <w:right w:w="100" w:type="dxa"/>
            </w:tcMar>
          </w:tcPr>
          <w:p w14:paraId="4367AD5B"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13.00 (0-44)</w:t>
            </w:r>
          </w:p>
        </w:tc>
      </w:tr>
      <w:tr w:rsidR="00C15726" w14:paraId="2EAE4358" w14:textId="77777777">
        <w:trPr>
          <w:trHeight w:val="300"/>
        </w:trPr>
        <w:tc>
          <w:tcPr>
            <w:tcW w:w="2250" w:type="dxa"/>
            <w:tcBorders>
              <w:top w:val="single" w:sz="6" w:space="0" w:color="7F7F7F"/>
              <w:left w:val="nil"/>
              <w:bottom w:val="single" w:sz="6" w:space="0" w:color="7F7F7F"/>
              <w:right w:val="nil"/>
            </w:tcBorders>
            <w:tcMar>
              <w:top w:w="0" w:type="dxa"/>
              <w:left w:w="100" w:type="dxa"/>
              <w:bottom w:w="0" w:type="dxa"/>
              <w:right w:w="100" w:type="dxa"/>
            </w:tcMar>
          </w:tcPr>
          <w:p w14:paraId="6A4B01C3" w14:textId="77777777" w:rsidR="00C15726" w:rsidRDefault="00000000">
            <w:pPr>
              <w:spacing w:before="240"/>
              <w:jc w:val="center"/>
              <w:rPr>
                <w:rFonts w:ascii="Times New Roman" w:eastAsia="Times New Roman" w:hAnsi="Times New Roman" w:cs="Times New Roman"/>
                <w:b/>
                <w:color w:val="2A2A2A"/>
                <w:sz w:val="16"/>
                <w:szCs w:val="16"/>
                <w:highlight w:val="white"/>
              </w:rPr>
            </w:pPr>
            <w:r>
              <w:rPr>
                <w:rFonts w:ascii="Times New Roman" w:eastAsia="Times New Roman" w:hAnsi="Times New Roman" w:cs="Times New Roman"/>
                <w:b/>
                <w:color w:val="2A2A2A"/>
                <w:sz w:val="16"/>
                <w:szCs w:val="16"/>
                <w:highlight w:val="white"/>
              </w:rPr>
              <w:t>Polytherapy %</w:t>
            </w:r>
          </w:p>
        </w:tc>
        <w:tc>
          <w:tcPr>
            <w:tcW w:w="1290" w:type="dxa"/>
            <w:tcBorders>
              <w:top w:val="single" w:sz="6" w:space="0" w:color="7F7F7F"/>
              <w:left w:val="nil"/>
              <w:bottom w:val="single" w:sz="6" w:space="0" w:color="7F7F7F"/>
              <w:right w:val="nil"/>
            </w:tcBorders>
            <w:tcMar>
              <w:top w:w="0" w:type="dxa"/>
              <w:left w:w="100" w:type="dxa"/>
              <w:bottom w:w="0" w:type="dxa"/>
              <w:right w:w="100" w:type="dxa"/>
            </w:tcMar>
          </w:tcPr>
          <w:p w14:paraId="5A8F845C" w14:textId="77777777" w:rsidR="00C15726" w:rsidRDefault="00C15726">
            <w:pPr>
              <w:spacing w:line="360" w:lineRule="auto"/>
              <w:rPr>
                <w:rFonts w:ascii="Times New Roman" w:eastAsia="Times New Roman" w:hAnsi="Times New Roman" w:cs="Times New Roman"/>
                <w:color w:val="2A2A2A"/>
                <w:sz w:val="16"/>
                <w:szCs w:val="16"/>
                <w:highlight w:val="white"/>
              </w:rPr>
            </w:pPr>
          </w:p>
        </w:tc>
        <w:tc>
          <w:tcPr>
            <w:tcW w:w="1260" w:type="dxa"/>
            <w:tcBorders>
              <w:top w:val="single" w:sz="6" w:space="0" w:color="7F7F7F"/>
              <w:left w:val="nil"/>
              <w:bottom w:val="single" w:sz="6" w:space="0" w:color="7F7F7F"/>
              <w:right w:val="nil"/>
            </w:tcBorders>
            <w:tcMar>
              <w:top w:w="0" w:type="dxa"/>
              <w:left w:w="100" w:type="dxa"/>
              <w:bottom w:w="0" w:type="dxa"/>
              <w:right w:w="100" w:type="dxa"/>
            </w:tcMar>
          </w:tcPr>
          <w:p w14:paraId="4ED59430"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66</w:t>
            </w:r>
          </w:p>
        </w:tc>
        <w:tc>
          <w:tcPr>
            <w:tcW w:w="1095" w:type="dxa"/>
            <w:tcBorders>
              <w:top w:val="single" w:sz="6" w:space="0" w:color="7F7F7F"/>
              <w:left w:val="nil"/>
              <w:bottom w:val="single" w:sz="6" w:space="0" w:color="7F7F7F"/>
              <w:right w:val="nil"/>
            </w:tcBorders>
            <w:tcMar>
              <w:top w:w="0" w:type="dxa"/>
              <w:left w:w="100" w:type="dxa"/>
              <w:bottom w:w="0" w:type="dxa"/>
              <w:right w:w="100" w:type="dxa"/>
            </w:tcMar>
          </w:tcPr>
          <w:p w14:paraId="72A2DC50"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75</w:t>
            </w:r>
          </w:p>
        </w:tc>
        <w:tc>
          <w:tcPr>
            <w:tcW w:w="1620" w:type="dxa"/>
            <w:tcBorders>
              <w:top w:val="single" w:sz="6" w:space="0" w:color="7F7F7F"/>
              <w:left w:val="nil"/>
              <w:bottom w:val="single" w:sz="6" w:space="0" w:color="7F7F7F"/>
              <w:right w:val="nil"/>
            </w:tcBorders>
            <w:tcMar>
              <w:top w:w="0" w:type="dxa"/>
              <w:left w:w="100" w:type="dxa"/>
              <w:bottom w:w="0" w:type="dxa"/>
              <w:right w:w="100" w:type="dxa"/>
            </w:tcMar>
          </w:tcPr>
          <w:p w14:paraId="6CEAD1F6"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30</w:t>
            </w:r>
          </w:p>
        </w:tc>
        <w:tc>
          <w:tcPr>
            <w:tcW w:w="1365" w:type="dxa"/>
            <w:tcBorders>
              <w:top w:val="single" w:sz="6" w:space="0" w:color="7F7F7F"/>
              <w:left w:val="nil"/>
              <w:bottom w:val="single" w:sz="6" w:space="0" w:color="7F7F7F"/>
              <w:right w:val="nil"/>
            </w:tcBorders>
            <w:tcMar>
              <w:top w:w="0" w:type="dxa"/>
              <w:left w:w="100" w:type="dxa"/>
              <w:bottom w:w="0" w:type="dxa"/>
              <w:right w:w="100" w:type="dxa"/>
            </w:tcMar>
          </w:tcPr>
          <w:p w14:paraId="0785AF99"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81.81</w:t>
            </w:r>
          </w:p>
        </w:tc>
      </w:tr>
      <w:tr w:rsidR="00C15726" w14:paraId="35E9B752" w14:textId="77777777">
        <w:trPr>
          <w:trHeight w:val="300"/>
        </w:trPr>
        <w:tc>
          <w:tcPr>
            <w:tcW w:w="2250" w:type="dxa"/>
            <w:tcBorders>
              <w:top w:val="nil"/>
              <w:left w:val="nil"/>
              <w:bottom w:val="single" w:sz="6" w:space="0" w:color="7F7F7F"/>
              <w:right w:val="nil"/>
            </w:tcBorders>
            <w:tcMar>
              <w:top w:w="0" w:type="dxa"/>
              <w:left w:w="100" w:type="dxa"/>
              <w:bottom w:w="0" w:type="dxa"/>
              <w:right w:w="100" w:type="dxa"/>
            </w:tcMar>
          </w:tcPr>
          <w:p w14:paraId="6E5A5ABC" w14:textId="77777777" w:rsidR="00C15726" w:rsidRDefault="00000000">
            <w:pPr>
              <w:spacing w:before="240"/>
              <w:jc w:val="center"/>
              <w:rPr>
                <w:rFonts w:ascii="Times New Roman" w:eastAsia="Times New Roman" w:hAnsi="Times New Roman" w:cs="Times New Roman"/>
                <w:b/>
                <w:color w:val="2A2A2A"/>
                <w:sz w:val="16"/>
                <w:szCs w:val="16"/>
                <w:highlight w:val="white"/>
              </w:rPr>
            </w:pPr>
            <w:r>
              <w:rPr>
                <w:rFonts w:ascii="Times New Roman" w:eastAsia="Times New Roman" w:hAnsi="Times New Roman" w:cs="Times New Roman"/>
                <w:b/>
                <w:color w:val="2A2A2A"/>
                <w:sz w:val="16"/>
                <w:szCs w:val="16"/>
                <w:highlight w:val="white"/>
              </w:rPr>
              <w:t>Lesional %</w:t>
            </w:r>
          </w:p>
        </w:tc>
        <w:tc>
          <w:tcPr>
            <w:tcW w:w="1290" w:type="dxa"/>
            <w:tcBorders>
              <w:top w:val="nil"/>
              <w:left w:val="nil"/>
              <w:bottom w:val="single" w:sz="6" w:space="0" w:color="7F7F7F"/>
              <w:right w:val="nil"/>
            </w:tcBorders>
            <w:tcMar>
              <w:top w:w="0" w:type="dxa"/>
              <w:left w:w="100" w:type="dxa"/>
              <w:bottom w:w="0" w:type="dxa"/>
              <w:right w:w="100" w:type="dxa"/>
            </w:tcMar>
          </w:tcPr>
          <w:p w14:paraId="1B57E159" w14:textId="77777777" w:rsidR="00C15726" w:rsidRDefault="00C15726">
            <w:pPr>
              <w:spacing w:line="360" w:lineRule="auto"/>
              <w:rPr>
                <w:rFonts w:ascii="Times New Roman" w:eastAsia="Times New Roman" w:hAnsi="Times New Roman" w:cs="Times New Roman"/>
                <w:color w:val="2A2A2A"/>
                <w:sz w:val="16"/>
                <w:szCs w:val="16"/>
                <w:highlight w:val="white"/>
              </w:rPr>
            </w:pPr>
          </w:p>
        </w:tc>
        <w:tc>
          <w:tcPr>
            <w:tcW w:w="1260" w:type="dxa"/>
            <w:tcBorders>
              <w:top w:val="nil"/>
              <w:left w:val="nil"/>
              <w:bottom w:val="single" w:sz="6" w:space="0" w:color="7F7F7F"/>
              <w:right w:val="nil"/>
            </w:tcBorders>
            <w:tcMar>
              <w:top w:w="0" w:type="dxa"/>
              <w:left w:w="100" w:type="dxa"/>
              <w:bottom w:w="0" w:type="dxa"/>
              <w:right w:w="100" w:type="dxa"/>
            </w:tcMar>
          </w:tcPr>
          <w:p w14:paraId="156CE156"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46.29</w:t>
            </w:r>
          </w:p>
        </w:tc>
        <w:tc>
          <w:tcPr>
            <w:tcW w:w="1095" w:type="dxa"/>
            <w:tcBorders>
              <w:top w:val="nil"/>
              <w:left w:val="nil"/>
              <w:bottom w:val="single" w:sz="6" w:space="0" w:color="7F7F7F"/>
              <w:right w:val="nil"/>
            </w:tcBorders>
            <w:tcMar>
              <w:top w:w="0" w:type="dxa"/>
              <w:left w:w="100" w:type="dxa"/>
              <w:bottom w:w="0" w:type="dxa"/>
              <w:right w:w="100" w:type="dxa"/>
            </w:tcMar>
          </w:tcPr>
          <w:p w14:paraId="0D0D5718"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45</w:t>
            </w:r>
          </w:p>
        </w:tc>
        <w:tc>
          <w:tcPr>
            <w:tcW w:w="1620" w:type="dxa"/>
            <w:tcBorders>
              <w:top w:val="nil"/>
              <w:left w:val="nil"/>
              <w:bottom w:val="single" w:sz="6" w:space="0" w:color="7F7F7F"/>
              <w:right w:val="nil"/>
            </w:tcBorders>
            <w:tcMar>
              <w:top w:w="0" w:type="dxa"/>
              <w:left w:w="100" w:type="dxa"/>
              <w:bottom w:w="0" w:type="dxa"/>
              <w:right w:w="100" w:type="dxa"/>
            </w:tcMar>
          </w:tcPr>
          <w:p w14:paraId="53D2E5B2"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30</w:t>
            </w:r>
          </w:p>
        </w:tc>
        <w:tc>
          <w:tcPr>
            <w:tcW w:w="1365" w:type="dxa"/>
            <w:tcBorders>
              <w:top w:val="nil"/>
              <w:left w:val="nil"/>
              <w:bottom w:val="single" w:sz="6" w:space="0" w:color="7F7F7F"/>
              <w:right w:val="nil"/>
            </w:tcBorders>
            <w:tcMar>
              <w:top w:w="0" w:type="dxa"/>
              <w:left w:w="100" w:type="dxa"/>
              <w:bottom w:w="0" w:type="dxa"/>
              <w:right w:w="100" w:type="dxa"/>
            </w:tcMar>
          </w:tcPr>
          <w:p w14:paraId="5CC2BD6C" w14:textId="77777777" w:rsidR="00C15726" w:rsidRDefault="00000000">
            <w:pPr>
              <w:spacing w:before="240"/>
              <w:jc w:val="center"/>
              <w:rPr>
                <w:rFonts w:ascii="Times New Roman" w:eastAsia="Times New Roman" w:hAnsi="Times New Roman" w:cs="Times New Roman"/>
                <w:color w:val="2A2A2A"/>
                <w:sz w:val="16"/>
                <w:szCs w:val="16"/>
                <w:highlight w:val="white"/>
              </w:rPr>
            </w:pPr>
            <w:r>
              <w:rPr>
                <w:rFonts w:ascii="Times New Roman" w:eastAsia="Times New Roman" w:hAnsi="Times New Roman" w:cs="Times New Roman"/>
                <w:color w:val="2A2A2A"/>
                <w:sz w:val="16"/>
                <w:szCs w:val="16"/>
                <w:highlight w:val="white"/>
              </w:rPr>
              <w:t>59.09</w:t>
            </w:r>
          </w:p>
        </w:tc>
      </w:tr>
    </w:tbl>
    <w:p w14:paraId="622A8B85" w14:textId="77777777" w:rsidR="00C15726" w:rsidRDefault="00C15726">
      <w:pPr>
        <w:spacing w:line="360" w:lineRule="auto"/>
        <w:rPr>
          <w:rFonts w:ascii="Times New Roman" w:eastAsia="Times New Roman" w:hAnsi="Times New Roman" w:cs="Times New Roman"/>
          <w:b/>
          <w:color w:val="2A2A2A"/>
          <w:sz w:val="23"/>
          <w:szCs w:val="23"/>
          <w:highlight w:val="white"/>
        </w:rPr>
      </w:pPr>
    </w:p>
    <w:p w14:paraId="15375924" w14:textId="77777777" w:rsidR="00C15726" w:rsidRDefault="00C15726">
      <w:pPr>
        <w:spacing w:line="360" w:lineRule="auto"/>
        <w:rPr>
          <w:rFonts w:ascii="Calibri" w:eastAsia="Calibri" w:hAnsi="Calibri" w:cs="Calibri"/>
          <w:b/>
          <w:color w:val="2A2A2A"/>
          <w:sz w:val="23"/>
          <w:szCs w:val="23"/>
          <w:highlight w:val="white"/>
        </w:rPr>
      </w:pPr>
    </w:p>
    <w:p w14:paraId="07637C2B" w14:textId="77777777" w:rsidR="00C15726" w:rsidRDefault="00000000">
      <w:pPr>
        <w:spacing w:line="360" w:lineRule="auto"/>
        <w:rPr>
          <w:rFonts w:ascii="Calibri" w:eastAsia="Calibri" w:hAnsi="Calibri" w:cs="Calibri"/>
          <w:b/>
          <w:color w:val="2A2A2A"/>
          <w:sz w:val="23"/>
          <w:szCs w:val="23"/>
          <w:highlight w:val="white"/>
        </w:rPr>
      </w:pPr>
      <w:r>
        <w:rPr>
          <w:rFonts w:ascii="Calibri" w:eastAsia="Calibri" w:hAnsi="Calibri" w:cs="Calibri"/>
          <w:b/>
          <w:color w:val="2A2A2A"/>
          <w:sz w:val="23"/>
          <w:szCs w:val="23"/>
          <w:highlight w:val="white"/>
        </w:rPr>
        <w:t>Supplementary material</w:t>
      </w:r>
    </w:p>
    <w:p w14:paraId="0E9F390B" w14:textId="77777777" w:rsidR="00C15726" w:rsidRDefault="00C15726">
      <w:pPr>
        <w:spacing w:line="360" w:lineRule="auto"/>
        <w:rPr>
          <w:rFonts w:ascii="Calibri" w:eastAsia="Calibri" w:hAnsi="Calibri" w:cs="Calibri"/>
          <w:b/>
          <w:color w:val="2A2A2A"/>
          <w:sz w:val="23"/>
          <w:szCs w:val="23"/>
          <w:highlight w:val="white"/>
        </w:rPr>
      </w:pPr>
    </w:p>
    <w:p w14:paraId="0D5C100C" w14:textId="77777777" w:rsidR="00C15726" w:rsidRDefault="00000000">
      <w:pPr>
        <w:spacing w:line="360" w:lineRule="auto"/>
        <w:rPr>
          <w:rFonts w:ascii="Calibri" w:eastAsia="Calibri" w:hAnsi="Calibri" w:cs="Calibri"/>
          <w:b/>
          <w:color w:val="231F20"/>
          <w:sz w:val="24"/>
          <w:szCs w:val="24"/>
        </w:rPr>
      </w:pPr>
      <w:r>
        <w:rPr>
          <w:rFonts w:ascii="Calibri" w:eastAsia="Calibri" w:hAnsi="Calibri" w:cs="Calibri"/>
          <w:b/>
          <w:color w:val="231F20"/>
          <w:sz w:val="24"/>
          <w:szCs w:val="24"/>
        </w:rPr>
        <w:t xml:space="preserve">Supplementary Table </w:t>
      </w:r>
    </w:p>
    <w:p w14:paraId="1FE066EA" w14:textId="77777777" w:rsidR="00C15726" w:rsidRDefault="00000000">
      <w:pPr>
        <w:spacing w:line="360" w:lineRule="auto"/>
        <w:rPr>
          <w:rFonts w:ascii="Calibri" w:eastAsia="Calibri" w:hAnsi="Calibri" w:cs="Calibri"/>
          <w:color w:val="231F20"/>
          <w:sz w:val="24"/>
          <w:szCs w:val="24"/>
        </w:rPr>
      </w:pPr>
      <w:r>
        <w:rPr>
          <w:rFonts w:ascii="Calibri" w:eastAsia="Calibri" w:hAnsi="Calibri" w:cs="Calibri"/>
          <w:b/>
          <w:color w:val="231F20"/>
          <w:sz w:val="24"/>
          <w:szCs w:val="24"/>
        </w:rPr>
        <w:t xml:space="preserve">Table S1 </w:t>
      </w:r>
      <w:r>
        <w:rPr>
          <w:rFonts w:ascii="Calibri" w:eastAsia="Calibri" w:hAnsi="Calibri" w:cs="Calibri"/>
          <w:color w:val="231F20"/>
          <w:sz w:val="24"/>
          <w:szCs w:val="24"/>
        </w:rPr>
        <w:t>lesions data per PWE</w:t>
      </w:r>
    </w:p>
    <w:p w14:paraId="7ED8EE94" w14:textId="77777777" w:rsidR="00C15726" w:rsidRDefault="00C15726">
      <w:pPr>
        <w:spacing w:line="360" w:lineRule="auto"/>
        <w:rPr>
          <w:rFonts w:ascii="Calibri" w:eastAsia="Calibri" w:hAnsi="Calibri" w:cs="Calibri"/>
          <w:color w:val="231F20"/>
          <w:sz w:val="24"/>
          <w:szCs w:val="24"/>
        </w:rPr>
      </w:pPr>
    </w:p>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1065"/>
        <w:gridCol w:w="2610"/>
        <w:gridCol w:w="2505"/>
        <w:gridCol w:w="2700"/>
      </w:tblGrid>
      <w:tr w:rsidR="00C15726" w14:paraId="240A3F63" w14:textId="77777777">
        <w:trPr>
          <w:trHeight w:val="300"/>
        </w:trPr>
        <w:tc>
          <w:tcPr>
            <w:tcW w:w="1065" w:type="dxa"/>
            <w:tcBorders>
              <w:top w:val="single" w:sz="6" w:space="0" w:color="7F7F7F"/>
              <w:left w:val="nil"/>
              <w:bottom w:val="single" w:sz="6" w:space="0" w:color="7F7F7F"/>
              <w:right w:val="nil"/>
            </w:tcBorders>
            <w:tcMar>
              <w:top w:w="0" w:type="dxa"/>
              <w:left w:w="100" w:type="dxa"/>
              <w:bottom w:w="0" w:type="dxa"/>
              <w:right w:w="100" w:type="dxa"/>
            </w:tcMar>
          </w:tcPr>
          <w:p w14:paraId="6345A038"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Number</w:t>
            </w:r>
          </w:p>
        </w:tc>
        <w:tc>
          <w:tcPr>
            <w:tcW w:w="2610" w:type="dxa"/>
            <w:tcBorders>
              <w:top w:val="single" w:sz="6" w:space="0" w:color="7F7F7F"/>
              <w:left w:val="nil"/>
              <w:bottom w:val="single" w:sz="6" w:space="0" w:color="7F7F7F"/>
              <w:right w:val="nil"/>
            </w:tcBorders>
            <w:tcMar>
              <w:top w:w="0" w:type="dxa"/>
              <w:left w:w="100" w:type="dxa"/>
              <w:bottom w:w="0" w:type="dxa"/>
              <w:right w:w="100" w:type="dxa"/>
            </w:tcMar>
          </w:tcPr>
          <w:p w14:paraId="01207950"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MRI finding</w:t>
            </w:r>
          </w:p>
        </w:tc>
        <w:tc>
          <w:tcPr>
            <w:tcW w:w="2505" w:type="dxa"/>
            <w:tcBorders>
              <w:top w:val="single" w:sz="6" w:space="0" w:color="7F7F7F"/>
              <w:left w:val="nil"/>
              <w:bottom w:val="single" w:sz="6" w:space="0" w:color="7F7F7F"/>
              <w:right w:val="nil"/>
            </w:tcBorders>
            <w:tcMar>
              <w:top w:w="0" w:type="dxa"/>
              <w:left w:w="100" w:type="dxa"/>
              <w:bottom w:w="0" w:type="dxa"/>
              <w:right w:w="100" w:type="dxa"/>
            </w:tcMar>
          </w:tcPr>
          <w:p w14:paraId="55DA93EE"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BBB finding</w:t>
            </w:r>
          </w:p>
        </w:tc>
        <w:tc>
          <w:tcPr>
            <w:tcW w:w="2700" w:type="dxa"/>
            <w:tcBorders>
              <w:top w:val="single" w:sz="6" w:space="0" w:color="7F7F7F"/>
              <w:left w:val="nil"/>
              <w:bottom w:val="single" w:sz="6" w:space="0" w:color="7F7F7F"/>
              <w:right w:val="nil"/>
            </w:tcBorders>
            <w:tcMar>
              <w:top w:w="0" w:type="dxa"/>
              <w:left w:w="100" w:type="dxa"/>
              <w:bottom w:w="0" w:type="dxa"/>
              <w:right w:w="100" w:type="dxa"/>
            </w:tcMar>
          </w:tcPr>
          <w:p w14:paraId="3D69EF33"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Clinical Diagnosis</w:t>
            </w:r>
          </w:p>
        </w:tc>
      </w:tr>
      <w:tr w:rsidR="00C15726" w14:paraId="1AAF978F" w14:textId="77777777">
        <w:trPr>
          <w:trHeight w:val="555"/>
        </w:trPr>
        <w:tc>
          <w:tcPr>
            <w:tcW w:w="1065" w:type="dxa"/>
            <w:tcBorders>
              <w:top w:val="nil"/>
              <w:left w:val="nil"/>
              <w:bottom w:val="single" w:sz="6" w:space="0" w:color="7F7F7F"/>
              <w:right w:val="nil"/>
            </w:tcBorders>
            <w:tcMar>
              <w:top w:w="0" w:type="dxa"/>
              <w:left w:w="100" w:type="dxa"/>
              <w:bottom w:w="0" w:type="dxa"/>
              <w:right w:w="100" w:type="dxa"/>
            </w:tcMar>
          </w:tcPr>
          <w:p w14:paraId="382E73DC"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1</w:t>
            </w:r>
          </w:p>
        </w:tc>
        <w:tc>
          <w:tcPr>
            <w:tcW w:w="2610" w:type="dxa"/>
            <w:tcBorders>
              <w:top w:val="nil"/>
              <w:left w:val="nil"/>
              <w:bottom w:val="single" w:sz="6" w:space="0" w:color="7F7F7F"/>
              <w:right w:val="nil"/>
            </w:tcBorders>
            <w:tcMar>
              <w:top w:w="0" w:type="dxa"/>
              <w:left w:w="100" w:type="dxa"/>
              <w:bottom w:w="0" w:type="dxa"/>
              <w:right w:w="100" w:type="dxa"/>
            </w:tcMar>
          </w:tcPr>
          <w:p w14:paraId="691F8FEB"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 xml:space="preserve">Focal </w:t>
            </w:r>
            <w:proofErr w:type="spellStart"/>
            <w:r>
              <w:rPr>
                <w:rFonts w:ascii="Calibri" w:eastAsia="Calibri" w:hAnsi="Calibri" w:cs="Calibri"/>
                <w:color w:val="231F20"/>
                <w:sz w:val="16"/>
                <w:szCs w:val="16"/>
              </w:rPr>
              <w:t>hemosidering</w:t>
            </w:r>
            <w:proofErr w:type="spellEnd"/>
            <w:r>
              <w:rPr>
                <w:rFonts w:ascii="Calibri" w:eastAsia="Calibri" w:hAnsi="Calibri" w:cs="Calibri"/>
                <w:color w:val="231F20"/>
                <w:sz w:val="16"/>
                <w:szCs w:val="16"/>
              </w:rPr>
              <w:t>, Lt. occipital &amp; parietal</w:t>
            </w:r>
          </w:p>
        </w:tc>
        <w:tc>
          <w:tcPr>
            <w:tcW w:w="2505" w:type="dxa"/>
            <w:tcBorders>
              <w:top w:val="nil"/>
              <w:left w:val="nil"/>
              <w:bottom w:val="single" w:sz="6" w:space="0" w:color="7F7F7F"/>
              <w:right w:val="nil"/>
            </w:tcBorders>
            <w:tcMar>
              <w:top w:w="0" w:type="dxa"/>
              <w:left w:w="100" w:type="dxa"/>
              <w:bottom w:w="0" w:type="dxa"/>
              <w:right w:w="100" w:type="dxa"/>
            </w:tcMar>
          </w:tcPr>
          <w:p w14:paraId="7AE111C5"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Rt. Fronto-Temporal</w:t>
            </w:r>
          </w:p>
        </w:tc>
        <w:tc>
          <w:tcPr>
            <w:tcW w:w="2700" w:type="dxa"/>
            <w:tcBorders>
              <w:top w:val="nil"/>
              <w:left w:val="nil"/>
              <w:bottom w:val="single" w:sz="6" w:space="0" w:color="7F7F7F"/>
              <w:right w:val="nil"/>
            </w:tcBorders>
            <w:tcMar>
              <w:top w:w="0" w:type="dxa"/>
              <w:left w:w="100" w:type="dxa"/>
              <w:bottom w:w="0" w:type="dxa"/>
              <w:right w:w="100" w:type="dxa"/>
            </w:tcMar>
          </w:tcPr>
          <w:p w14:paraId="2773A5E2"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GTCE</w:t>
            </w:r>
          </w:p>
        </w:tc>
      </w:tr>
      <w:tr w:rsidR="00C15726" w14:paraId="7A2DB5D2" w14:textId="77777777">
        <w:trPr>
          <w:trHeight w:val="825"/>
        </w:trPr>
        <w:tc>
          <w:tcPr>
            <w:tcW w:w="1065" w:type="dxa"/>
            <w:tcBorders>
              <w:top w:val="nil"/>
              <w:left w:val="nil"/>
              <w:bottom w:val="nil"/>
              <w:right w:val="nil"/>
            </w:tcBorders>
            <w:tcMar>
              <w:top w:w="0" w:type="dxa"/>
              <w:left w:w="100" w:type="dxa"/>
              <w:bottom w:w="0" w:type="dxa"/>
              <w:right w:w="100" w:type="dxa"/>
            </w:tcMar>
          </w:tcPr>
          <w:p w14:paraId="5D56153A"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2</w:t>
            </w:r>
          </w:p>
        </w:tc>
        <w:tc>
          <w:tcPr>
            <w:tcW w:w="2610" w:type="dxa"/>
            <w:tcBorders>
              <w:top w:val="nil"/>
              <w:left w:val="nil"/>
              <w:bottom w:val="nil"/>
              <w:right w:val="nil"/>
            </w:tcBorders>
            <w:tcMar>
              <w:top w:w="0" w:type="dxa"/>
              <w:left w:w="100" w:type="dxa"/>
              <w:bottom w:w="0" w:type="dxa"/>
              <w:right w:w="100" w:type="dxa"/>
            </w:tcMar>
          </w:tcPr>
          <w:p w14:paraId="4A792876"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Frontal cortical dysplasia, Lt.</w:t>
            </w:r>
          </w:p>
        </w:tc>
        <w:tc>
          <w:tcPr>
            <w:tcW w:w="2505" w:type="dxa"/>
            <w:tcBorders>
              <w:top w:val="nil"/>
              <w:left w:val="nil"/>
              <w:bottom w:val="nil"/>
              <w:right w:val="nil"/>
            </w:tcBorders>
            <w:tcMar>
              <w:top w:w="0" w:type="dxa"/>
              <w:left w:w="100" w:type="dxa"/>
              <w:bottom w:w="0" w:type="dxa"/>
              <w:right w:w="100" w:type="dxa"/>
            </w:tcMar>
          </w:tcPr>
          <w:p w14:paraId="25122144"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Fronto-Parietal</w:t>
            </w:r>
          </w:p>
        </w:tc>
        <w:tc>
          <w:tcPr>
            <w:tcW w:w="2700" w:type="dxa"/>
            <w:tcBorders>
              <w:top w:val="nil"/>
              <w:left w:val="nil"/>
              <w:bottom w:val="nil"/>
              <w:right w:val="nil"/>
            </w:tcBorders>
            <w:tcMar>
              <w:top w:w="0" w:type="dxa"/>
              <w:left w:w="100" w:type="dxa"/>
              <w:bottom w:w="0" w:type="dxa"/>
              <w:right w:w="100" w:type="dxa"/>
            </w:tcMar>
          </w:tcPr>
          <w:p w14:paraId="439304D8"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Frontal lobe, with nocturnal complex partial seizures.</w:t>
            </w:r>
          </w:p>
        </w:tc>
      </w:tr>
      <w:tr w:rsidR="00C15726" w14:paraId="1EE7FF77" w14:textId="77777777">
        <w:trPr>
          <w:trHeight w:val="555"/>
        </w:trPr>
        <w:tc>
          <w:tcPr>
            <w:tcW w:w="1065" w:type="dxa"/>
            <w:tcBorders>
              <w:top w:val="single" w:sz="6" w:space="0" w:color="7F7F7F"/>
              <w:left w:val="nil"/>
              <w:bottom w:val="single" w:sz="6" w:space="0" w:color="7F7F7F"/>
              <w:right w:val="nil"/>
            </w:tcBorders>
            <w:tcMar>
              <w:top w:w="0" w:type="dxa"/>
              <w:left w:w="100" w:type="dxa"/>
              <w:bottom w:w="0" w:type="dxa"/>
              <w:right w:w="100" w:type="dxa"/>
            </w:tcMar>
          </w:tcPr>
          <w:p w14:paraId="46A533F2"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3</w:t>
            </w:r>
          </w:p>
        </w:tc>
        <w:tc>
          <w:tcPr>
            <w:tcW w:w="2610" w:type="dxa"/>
            <w:tcBorders>
              <w:top w:val="single" w:sz="6" w:space="0" w:color="7F7F7F"/>
              <w:left w:val="nil"/>
              <w:bottom w:val="single" w:sz="6" w:space="0" w:color="7F7F7F"/>
              <w:right w:val="nil"/>
            </w:tcBorders>
            <w:tcMar>
              <w:top w:w="0" w:type="dxa"/>
              <w:left w:w="100" w:type="dxa"/>
              <w:bottom w:w="0" w:type="dxa"/>
              <w:right w:w="100" w:type="dxa"/>
            </w:tcMar>
          </w:tcPr>
          <w:p w14:paraId="4AC6B217"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White matter lesion (Rt. Superior frontal)</w:t>
            </w:r>
          </w:p>
        </w:tc>
        <w:tc>
          <w:tcPr>
            <w:tcW w:w="2505" w:type="dxa"/>
            <w:tcBorders>
              <w:top w:val="single" w:sz="6" w:space="0" w:color="7F7F7F"/>
              <w:left w:val="nil"/>
              <w:bottom w:val="single" w:sz="6" w:space="0" w:color="7F7F7F"/>
              <w:right w:val="nil"/>
            </w:tcBorders>
            <w:tcMar>
              <w:top w:w="0" w:type="dxa"/>
              <w:left w:w="100" w:type="dxa"/>
              <w:bottom w:w="0" w:type="dxa"/>
              <w:right w:w="100" w:type="dxa"/>
            </w:tcMar>
          </w:tcPr>
          <w:p w14:paraId="43AAFAC4"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Rt. Hemisphere (diffuse)</w:t>
            </w:r>
          </w:p>
        </w:tc>
        <w:tc>
          <w:tcPr>
            <w:tcW w:w="2700" w:type="dxa"/>
            <w:tcBorders>
              <w:top w:val="single" w:sz="6" w:space="0" w:color="7F7F7F"/>
              <w:left w:val="nil"/>
              <w:bottom w:val="single" w:sz="6" w:space="0" w:color="7F7F7F"/>
              <w:right w:val="nil"/>
            </w:tcBorders>
            <w:tcMar>
              <w:top w:w="0" w:type="dxa"/>
              <w:left w:w="100" w:type="dxa"/>
              <w:bottom w:w="0" w:type="dxa"/>
              <w:right w:w="100" w:type="dxa"/>
            </w:tcMar>
          </w:tcPr>
          <w:p w14:paraId="116305F3"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Myoclonic</w:t>
            </w:r>
          </w:p>
        </w:tc>
      </w:tr>
      <w:tr w:rsidR="00C15726" w14:paraId="26AC01D2" w14:textId="77777777">
        <w:trPr>
          <w:trHeight w:val="780"/>
        </w:trPr>
        <w:tc>
          <w:tcPr>
            <w:tcW w:w="1065" w:type="dxa"/>
            <w:tcBorders>
              <w:top w:val="nil"/>
              <w:left w:val="nil"/>
              <w:bottom w:val="nil"/>
              <w:right w:val="nil"/>
            </w:tcBorders>
            <w:tcMar>
              <w:top w:w="0" w:type="dxa"/>
              <w:left w:w="100" w:type="dxa"/>
              <w:bottom w:w="0" w:type="dxa"/>
              <w:right w:w="100" w:type="dxa"/>
            </w:tcMar>
          </w:tcPr>
          <w:p w14:paraId="454036F2"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4</w:t>
            </w:r>
          </w:p>
        </w:tc>
        <w:tc>
          <w:tcPr>
            <w:tcW w:w="2610" w:type="dxa"/>
            <w:tcBorders>
              <w:top w:val="nil"/>
              <w:left w:val="nil"/>
              <w:bottom w:val="nil"/>
              <w:right w:val="nil"/>
            </w:tcBorders>
            <w:tcMar>
              <w:top w:w="0" w:type="dxa"/>
              <w:left w:w="100" w:type="dxa"/>
              <w:bottom w:w="0" w:type="dxa"/>
              <w:right w:w="100" w:type="dxa"/>
            </w:tcMar>
          </w:tcPr>
          <w:p w14:paraId="4B88BD07"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Rt. Hippocampal atrophy</w:t>
            </w:r>
          </w:p>
        </w:tc>
        <w:tc>
          <w:tcPr>
            <w:tcW w:w="2505" w:type="dxa"/>
            <w:tcBorders>
              <w:top w:val="nil"/>
              <w:left w:val="nil"/>
              <w:bottom w:val="nil"/>
              <w:right w:val="nil"/>
            </w:tcBorders>
            <w:tcMar>
              <w:top w:w="0" w:type="dxa"/>
              <w:left w:w="100" w:type="dxa"/>
              <w:bottom w:w="0" w:type="dxa"/>
              <w:right w:w="100" w:type="dxa"/>
            </w:tcMar>
          </w:tcPr>
          <w:p w14:paraId="57C88A96"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Bilateral: Lt. Amygdala, Lt. Hippocampus, Rt. Frontal</w:t>
            </w:r>
          </w:p>
        </w:tc>
        <w:tc>
          <w:tcPr>
            <w:tcW w:w="2700" w:type="dxa"/>
            <w:tcBorders>
              <w:top w:val="nil"/>
              <w:left w:val="nil"/>
              <w:bottom w:val="nil"/>
              <w:right w:val="nil"/>
            </w:tcBorders>
            <w:tcMar>
              <w:top w:w="0" w:type="dxa"/>
              <w:left w:w="100" w:type="dxa"/>
              <w:bottom w:w="0" w:type="dxa"/>
              <w:right w:w="100" w:type="dxa"/>
            </w:tcMar>
          </w:tcPr>
          <w:p w14:paraId="43797C8D"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Focal, unknown.</w:t>
            </w:r>
          </w:p>
        </w:tc>
      </w:tr>
      <w:tr w:rsidR="00C15726" w14:paraId="10B7F35F" w14:textId="77777777">
        <w:trPr>
          <w:trHeight w:val="825"/>
        </w:trPr>
        <w:tc>
          <w:tcPr>
            <w:tcW w:w="1065" w:type="dxa"/>
            <w:tcBorders>
              <w:top w:val="single" w:sz="6" w:space="0" w:color="7F7F7F"/>
              <w:left w:val="nil"/>
              <w:bottom w:val="single" w:sz="6" w:space="0" w:color="7F7F7F"/>
              <w:right w:val="nil"/>
            </w:tcBorders>
            <w:tcMar>
              <w:top w:w="0" w:type="dxa"/>
              <w:left w:w="100" w:type="dxa"/>
              <w:bottom w:w="0" w:type="dxa"/>
              <w:right w:w="100" w:type="dxa"/>
            </w:tcMar>
          </w:tcPr>
          <w:p w14:paraId="2FCE8B8A"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5</w:t>
            </w:r>
          </w:p>
        </w:tc>
        <w:tc>
          <w:tcPr>
            <w:tcW w:w="2610" w:type="dxa"/>
            <w:tcBorders>
              <w:top w:val="single" w:sz="6" w:space="0" w:color="7F7F7F"/>
              <w:left w:val="nil"/>
              <w:bottom w:val="single" w:sz="6" w:space="0" w:color="7F7F7F"/>
              <w:right w:val="nil"/>
            </w:tcBorders>
            <w:tcMar>
              <w:top w:w="0" w:type="dxa"/>
              <w:left w:w="100" w:type="dxa"/>
              <w:bottom w:w="0" w:type="dxa"/>
              <w:right w:w="100" w:type="dxa"/>
            </w:tcMar>
          </w:tcPr>
          <w:p w14:paraId="21CBF418"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Old Infarct (Lt. basal nuclei) with white matter changes</w:t>
            </w:r>
          </w:p>
        </w:tc>
        <w:tc>
          <w:tcPr>
            <w:tcW w:w="2505" w:type="dxa"/>
            <w:tcBorders>
              <w:top w:val="single" w:sz="6" w:space="0" w:color="7F7F7F"/>
              <w:left w:val="nil"/>
              <w:bottom w:val="single" w:sz="6" w:space="0" w:color="7F7F7F"/>
              <w:right w:val="nil"/>
            </w:tcBorders>
            <w:tcMar>
              <w:top w:w="0" w:type="dxa"/>
              <w:left w:w="100" w:type="dxa"/>
              <w:bottom w:w="0" w:type="dxa"/>
              <w:right w:w="100" w:type="dxa"/>
            </w:tcMar>
          </w:tcPr>
          <w:p w14:paraId="285FF0B9"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Parieto-Temporal</w:t>
            </w:r>
          </w:p>
        </w:tc>
        <w:tc>
          <w:tcPr>
            <w:tcW w:w="2700" w:type="dxa"/>
            <w:tcBorders>
              <w:top w:val="single" w:sz="6" w:space="0" w:color="7F7F7F"/>
              <w:left w:val="nil"/>
              <w:bottom w:val="single" w:sz="6" w:space="0" w:color="7F7F7F"/>
              <w:right w:val="nil"/>
            </w:tcBorders>
            <w:tcMar>
              <w:top w:w="0" w:type="dxa"/>
              <w:left w:w="100" w:type="dxa"/>
              <w:bottom w:w="0" w:type="dxa"/>
              <w:right w:w="100" w:type="dxa"/>
            </w:tcMar>
          </w:tcPr>
          <w:p w14:paraId="03A29EEF"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Frontal/Temporal</w:t>
            </w:r>
          </w:p>
        </w:tc>
      </w:tr>
      <w:tr w:rsidR="00C15726" w14:paraId="6D5C09F7" w14:textId="77777777">
        <w:trPr>
          <w:trHeight w:val="825"/>
        </w:trPr>
        <w:tc>
          <w:tcPr>
            <w:tcW w:w="1065" w:type="dxa"/>
            <w:tcBorders>
              <w:top w:val="nil"/>
              <w:left w:val="nil"/>
              <w:bottom w:val="nil"/>
              <w:right w:val="nil"/>
            </w:tcBorders>
            <w:tcMar>
              <w:top w:w="0" w:type="dxa"/>
              <w:left w:w="100" w:type="dxa"/>
              <w:bottom w:w="0" w:type="dxa"/>
              <w:right w:w="100" w:type="dxa"/>
            </w:tcMar>
          </w:tcPr>
          <w:p w14:paraId="7C002DFE"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6</w:t>
            </w:r>
          </w:p>
        </w:tc>
        <w:tc>
          <w:tcPr>
            <w:tcW w:w="2610" w:type="dxa"/>
            <w:tcBorders>
              <w:top w:val="nil"/>
              <w:left w:val="nil"/>
              <w:bottom w:val="nil"/>
              <w:right w:val="nil"/>
            </w:tcBorders>
            <w:tcMar>
              <w:top w:w="0" w:type="dxa"/>
              <w:left w:w="100" w:type="dxa"/>
              <w:bottom w:w="0" w:type="dxa"/>
              <w:right w:w="100" w:type="dxa"/>
            </w:tcMar>
          </w:tcPr>
          <w:p w14:paraId="2DF1691A" w14:textId="77777777" w:rsidR="00C15726" w:rsidRDefault="00000000">
            <w:pPr>
              <w:spacing w:before="240"/>
              <w:rPr>
                <w:rFonts w:ascii="Calibri" w:eastAsia="Calibri" w:hAnsi="Calibri" w:cs="Calibri"/>
                <w:color w:val="231F20"/>
                <w:sz w:val="16"/>
                <w:szCs w:val="16"/>
                <w:u w:val="single"/>
              </w:rPr>
            </w:pPr>
            <w:hyperlink r:id="rId22">
              <w:r>
                <w:rPr>
                  <w:rFonts w:ascii="Calibri" w:eastAsia="Calibri" w:hAnsi="Calibri" w:cs="Calibri"/>
                  <w:color w:val="0000FF"/>
                  <w:sz w:val="16"/>
                  <w:szCs w:val="16"/>
                  <w:u w:val="single"/>
                </w:rPr>
                <w:t xml:space="preserve">Heterotropia &amp; </w:t>
              </w:r>
              <w:proofErr w:type="spellStart"/>
              <w:r>
                <w:rPr>
                  <w:rFonts w:ascii="Calibri" w:eastAsia="Calibri" w:hAnsi="Calibri" w:cs="Calibri"/>
                  <w:color w:val="0000FF"/>
                  <w:sz w:val="16"/>
                  <w:szCs w:val="16"/>
                  <w:u w:val="single"/>
                </w:rPr>
                <w:t>Schizencephaly</w:t>
              </w:r>
              <w:proofErr w:type="spellEnd"/>
            </w:hyperlink>
            <w:r>
              <w:rPr>
                <w:rFonts w:ascii="Calibri" w:eastAsia="Calibri" w:hAnsi="Calibri" w:cs="Calibri"/>
                <w:color w:val="231F20"/>
                <w:sz w:val="16"/>
                <w:szCs w:val="16"/>
                <w:u w:val="single"/>
              </w:rPr>
              <w:t xml:space="preserve"> Rt. Parietal</w:t>
            </w:r>
          </w:p>
        </w:tc>
        <w:tc>
          <w:tcPr>
            <w:tcW w:w="2505" w:type="dxa"/>
            <w:tcBorders>
              <w:top w:val="nil"/>
              <w:left w:val="nil"/>
              <w:bottom w:val="nil"/>
              <w:right w:val="nil"/>
            </w:tcBorders>
            <w:tcMar>
              <w:top w:w="0" w:type="dxa"/>
              <w:left w:w="100" w:type="dxa"/>
              <w:bottom w:w="0" w:type="dxa"/>
              <w:right w:w="100" w:type="dxa"/>
            </w:tcMar>
          </w:tcPr>
          <w:p w14:paraId="2159DFA4"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Rt. Temporo-Occipital</w:t>
            </w:r>
          </w:p>
        </w:tc>
        <w:tc>
          <w:tcPr>
            <w:tcW w:w="2700" w:type="dxa"/>
            <w:tcBorders>
              <w:top w:val="nil"/>
              <w:left w:val="nil"/>
              <w:bottom w:val="nil"/>
              <w:right w:val="nil"/>
            </w:tcBorders>
            <w:tcMar>
              <w:top w:w="0" w:type="dxa"/>
              <w:left w:w="100" w:type="dxa"/>
              <w:bottom w:w="0" w:type="dxa"/>
              <w:right w:w="100" w:type="dxa"/>
            </w:tcMar>
          </w:tcPr>
          <w:p w14:paraId="0FE55E36"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TLE, Susp. Lt.</w:t>
            </w:r>
          </w:p>
        </w:tc>
      </w:tr>
      <w:tr w:rsidR="00C15726" w14:paraId="69BFD6FF" w14:textId="77777777">
        <w:trPr>
          <w:trHeight w:val="555"/>
        </w:trPr>
        <w:tc>
          <w:tcPr>
            <w:tcW w:w="1065" w:type="dxa"/>
            <w:tcBorders>
              <w:top w:val="single" w:sz="6" w:space="0" w:color="7F7F7F"/>
              <w:left w:val="nil"/>
              <w:bottom w:val="single" w:sz="6" w:space="0" w:color="7F7F7F"/>
              <w:right w:val="nil"/>
            </w:tcBorders>
            <w:tcMar>
              <w:top w:w="0" w:type="dxa"/>
              <w:left w:w="100" w:type="dxa"/>
              <w:bottom w:w="0" w:type="dxa"/>
              <w:right w:w="100" w:type="dxa"/>
            </w:tcMar>
          </w:tcPr>
          <w:p w14:paraId="7EF74C73"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7</w:t>
            </w:r>
          </w:p>
        </w:tc>
        <w:tc>
          <w:tcPr>
            <w:tcW w:w="2610" w:type="dxa"/>
            <w:tcBorders>
              <w:top w:val="single" w:sz="6" w:space="0" w:color="7F7F7F"/>
              <w:left w:val="nil"/>
              <w:bottom w:val="single" w:sz="6" w:space="0" w:color="7F7F7F"/>
              <w:right w:val="nil"/>
            </w:tcBorders>
            <w:tcMar>
              <w:top w:w="0" w:type="dxa"/>
              <w:left w:w="100" w:type="dxa"/>
              <w:bottom w:w="0" w:type="dxa"/>
              <w:right w:w="100" w:type="dxa"/>
            </w:tcMar>
          </w:tcPr>
          <w:p w14:paraId="703CE46A"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Cortical malformation, Lt. Frontal</w:t>
            </w:r>
          </w:p>
        </w:tc>
        <w:tc>
          <w:tcPr>
            <w:tcW w:w="2505" w:type="dxa"/>
            <w:tcBorders>
              <w:top w:val="single" w:sz="6" w:space="0" w:color="7F7F7F"/>
              <w:left w:val="nil"/>
              <w:bottom w:val="single" w:sz="6" w:space="0" w:color="7F7F7F"/>
              <w:right w:val="nil"/>
            </w:tcBorders>
            <w:tcMar>
              <w:top w:w="0" w:type="dxa"/>
              <w:left w:w="100" w:type="dxa"/>
              <w:bottom w:w="0" w:type="dxa"/>
              <w:right w:w="100" w:type="dxa"/>
            </w:tcMar>
          </w:tcPr>
          <w:p w14:paraId="6B13B476"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Frontal, Bilateral Temporal</w:t>
            </w:r>
          </w:p>
        </w:tc>
        <w:tc>
          <w:tcPr>
            <w:tcW w:w="2700" w:type="dxa"/>
            <w:tcBorders>
              <w:top w:val="single" w:sz="6" w:space="0" w:color="7F7F7F"/>
              <w:left w:val="nil"/>
              <w:bottom w:val="single" w:sz="6" w:space="0" w:color="7F7F7F"/>
              <w:right w:val="nil"/>
            </w:tcBorders>
            <w:tcMar>
              <w:top w:w="0" w:type="dxa"/>
              <w:left w:w="100" w:type="dxa"/>
              <w:bottom w:w="0" w:type="dxa"/>
              <w:right w:w="100" w:type="dxa"/>
            </w:tcMar>
          </w:tcPr>
          <w:p w14:paraId="6DFEF9BE" w14:textId="77777777" w:rsidR="00C15726" w:rsidRDefault="00000000">
            <w:pPr>
              <w:spacing w:before="240"/>
              <w:rPr>
                <w:rFonts w:ascii="Roboto" w:eastAsia="Roboto" w:hAnsi="Roboto" w:cs="Roboto"/>
                <w:color w:val="1F1F1F"/>
                <w:sz w:val="16"/>
                <w:szCs w:val="16"/>
              </w:rPr>
            </w:pPr>
            <w:r>
              <w:rPr>
                <w:rFonts w:ascii="Roboto" w:eastAsia="Roboto" w:hAnsi="Roboto" w:cs="Roboto"/>
                <w:color w:val="1F1F1F"/>
                <w:sz w:val="16"/>
                <w:szCs w:val="16"/>
              </w:rPr>
              <w:t>Multi focal epilepsy Susp. Lt. frontal'</w:t>
            </w:r>
          </w:p>
        </w:tc>
      </w:tr>
      <w:tr w:rsidR="00C15726" w14:paraId="3735EB13" w14:textId="77777777">
        <w:trPr>
          <w:trHeight w:val="555"/>
        </w:trPr>
        <w:tc>
          <w:tcPr>
            <w:tcW w:w="1065" w:type="dxa"/>
            <w:tcBorders>
              <w:top w:val="nil"/>
              <w:left w:val="nil"/>
              <w:bottom w:val="nil"/>
              <w:right w:val="nil"/>
            </w:tcBorders>
            <w:tcMar>
              <w:top w:w="0" w:type="dxa"/>
              <w:left w:w="100" w:type="dxa"/>
              <w:bottom w:w="0" w:type="dxa"/>
              <w:right w:w="100" w:type="dxa"/>
            </w:tcMar>
          </w:tcPr>
          <w:p w14:paraId="7FA7E0E8"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lastRenderedPageBreak/>
              <w:t>8</w:t>
            </w:r>
          </w:p>
        </w:tc>
        <w:tc>
          <w:tcPr>
            <w:tcW w:w="2610" w:type="dxa"/>
            <w:tcBorders>
              <w:top w:val="nil"/>
              <w:left w:val="nil"/>
              <w:bottom w:val="nil"/>
              <w:right w:val="nil"/>
            </w:tcBorders>
            <w:tcMar>
              <w:top w:w="0" w:type="dxa"/>
              <w:left w:w="100" w:type="dxa"/>
              <w:bottom w:w="0" w:type="dxa"/>
              <w:right w:w="100" w:type="dxa"/>
            </w:tcMar>
          </w:tcPr>
          <w:p w14:paraId="666C102D"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Post-surgical removal of cavernoma, Lt. Parietal</w:t>
            </w:r>
          </w:p>
        </w:tc>
        <w:tc>
          <w:tcPr>
            <w:tcW w:w="2505" w:type="dxa"/>
            <w:tcBorders>
              <w:top w:val="nil"/>
              <w:left w:val="nil"/>
              <w:bottom w:val="nil"/>
              <w:right w:val="nil"/>
            </w:tcBorders>
            <w:tcMar>
              <w:top w:w="0" w:type="dxa"/>
              <w:left w:w="100" w:type="dxa"/>
              <w:bottom w:w="0" w:type="dxa"/>
              <w:right w:w="100" w:type="dxa"/>
            </w:tcMar>
          </w:tcPr>
          <w:p w14:paraId="5AB57DC4"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No BBBD</w:t>
            </w:r>
          </w:p>
        </w:tc>
        <w:tc>
          <w:tcPr>
            <w:tcW w:w="2700" w:type="dxa"/>
            <w:tcBorders>
              <w:top w:val="nil"/>
              <w:left w:val="nil"/>
              <w:bottom w:val="nil"/>
              <w:right w:val="nil"/>
            </w:tcBorders>
            <w:tcMar>
              <w:top w:w="0" w:type="dxa"/>
              <w:left w:w="100" w:type="dxa"/>
              <w:bottom w:w="0" w:type="dxa"/>
              <w:right w:w="100" w:type="dxa"/>
            </w:tcMar>
          </w:tcPr>
          <w:p w14:paraId="7FA6A5DC"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TLE, Lt.</w:t>
            </w:r>
          </w:p>
        </w:tc>
      </w:tr>
      <w:tr w:rsidR="00C15726" w14:paraId="063BEA92" w14:textId="77777777">
        <w:trPr>
          <w:trHeight w:val="555"/>
        </w:trPr>
        <w:tc>
          <w:tcPr>
            <w:tcW w:w="1065" w:type="dxa"/>
            <w:tcBorders>
              <w:top w:val="single" w:sz="6" w:space="0" w:color="7F7F7F"/>
              <w:left w:val="nil"/>
              <w:bottom w:val="single" w:sz="6" w:space="0" w:color="7F7F7F"/>
              <w:right w:val="nil"/>
            </w:tcBorders>
            <w:tcMar>
              <w:top w:w="0" w:type="dxa"/>
              <w:left w:w="100" w:type="dxa"/>
              <w:bottom w:w="0" w:type="dxa"/>
              <w:right w:w="100" w:type="dxa"/>
            </w:tcMar>
          </w:tcPr>
          <w:p w14:paraId="2A87FF03"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9</w:t>
            </w:r>
          </w:p>
        </w:tc>
        <w:tc>
          <w:tcPr>
            <w:tcW w:w="2610" w:type="dxa"/>
            <w:tcBorders>
              <w:top w:val="single" w:sz="6" w:space="0" w:color="7F7F7F"/>
              <w:left w:val="nil"/>
              <w:bottom w:val="single" w:sz="6" w:space="0" w:color="7F7F7F"/>
              <w:right w:val="nil"/>
            </w:tcBorders>
            <w:tcMar>
              <w:top w:w="0" w:type="dxa"/>
              <w:left w:w="100" w:type="dxa"/>
              <w:bottom w:w="0" w:type="dxa"/>
              <w:right w:w="100" w:type="dxa"/>
            </w:tcMar>
          </w:tcPr>
          <w:p w14:paraId="3E4ED807"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Hippocampal sclerosis, Lt.</w:t>
            </w:r>
          </w:p>
        </w:tc>
        <w:tc>
          <w:tcPr>
            <w:tcW w:w="2505" w:type="dxa"/>
            <w:tcBorders>
              <w:top w:val="single" w:sz="6" w:space="0" w:color="7F7F7F"/>
              <w:left w:val="nil"/>
              <w:bottom w:val="single" w:sz="6" w:space="0" w:color="7F7F7F"/>
              <w:right w:val="nil"/>
            </w:tcBorders>
            <w:tcMar>
              <w:top w:w="0" w:type="dxa"/>
              <w:left w:w="100" w:type="dxa"/>
              <w:bottom w:w="0" w:type="dxa"/>
              <w:right w:w="100" w:type="dxa"/>
            </w:tcMar>
          </w:tcPr>
          <w:p w14:paraId="71C25863"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Temporal</w:t>
            </w:r>
          </w:p>
        </w:tc>
        <w:tc>
          <w:tcPr>
            <w:tcW w:w="2700" w:type="dxa"/>
            <w:tcBorders>
              <w:top w:val="single" w:sz="6" w:space="0" w:color="7F7F7F"/>
              <w:left w:val="nil"/>
              <w:bottom w:val="single" w:sz="6" w:space="0" w:color="7F7F7F"/>
              <w:right w:val="nil"/>
            </w:tcBorders>
            <w:tcMar>
              <w:top w:w="0" w:type="dxa"/>
              <w:left w:w="100" w:type="dxa"/>
              <w:bottom w:w="0" w:type="dxa"/>
              <w:right w:w="100" w:type="dxa"/>
            </w:tcMar>
          </w:tcPr>
          <w:p w14:paraId="47C5B19F"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Temporal</w:t>
            </w:r>
          </w:p>
        </w:tc>
      </w:tr>
      <w:tr w:rsidR="00C15726" w14:paraId="181C1F99" w14:textId="77777777">
        <w:trPr>
          <w:trHeight w:val="555"/>
        </w:trPr>
        <w:tc>
          <w:tcPr>
            <w:tcW w:w="1065" w:type="dxa"/>
            <w:tcBorders>
              <w:top w:val="nil"/>
              <w:left w:val="nil"/>
              <w:bottom w:val="nil"/>
              <w:right w:val="nil"/>
            </w:tcBorders>
            <w:tcMar>
              <w:top w:w="0" w:type="dxa"/>
              <w:left w:w="100" w:type="dxa"/>
              <w:bottom w:w="0" w:type="dxa"/>
              <w:right w:w="100" w:type="dxa"/>
            </w:tcMar>
          </w:tcPr>
          <w:p w14:paraId="43A2934B"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10</w:t>
            </w:r>
          </w:p>
        </w:tc>
        <w:tc>
          <w:tcPr>
            <w:tcW w:w="2610" w:type="dxa"/>
            <w:tcBorders>
              <w:top w:val="nil"/>
              <w:left w:val="nil"/>
              <w:bottom w:val="nil"/>
              <w:right w:val="nil"/>
            </w:tcBorders>
            <w:tcMar>
              <w:top w:w="0" w:type="dxa"/>
              <w:left w:w="100" w:type="dxa"/>
              <w:bottom w:w="0" w:type="dxa"/>
              <w:right w:w="100" w:type="dxa"/>
            </w:tcMar>
          </w:tcPr>
          <w:p w14:paraId="4EF97D2F"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Small vessel disease, bilateral</w:t>
            </w:r>
          </w:p>
        </w:tc>
        <w:tc>
          <w:tcPr>
            <w:tcW w:w="2505" w:type="dxa"/>
            <w:tcBorders>
              <w:top w:val="nil"/>
              <w:left w:val="nil"/>
              <w:bottom w:val="nil"/>
              <w:right w:val="nil"/>
            </w:tcBorders>
            <w:tcMar>
              <w:top w:w="0" w:type="dxa"/>
              <w:left w:w="100" w:type="dxa"/>
              <w:bottom w:w="0" w:type="dxa"/>
              <w:right w:w="100" w:type="dxa"/>
            </w:tcMar>
          </w:tcPr>
          <w:p w14:paraId="54446537"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Bilateral Diffuse</w:t>
            </w:r>
          </w:p>
        </w:tc>
        <w:tc>
          <w:tcPr>
            <w:tcW w:w="2700" w:type="dxa"/>
            <w:tcBorders>
              <w:top w:val="nil"/>
              <w:left w:val="nil"/>
              <w:bottom w:val="nil"/>
              <w:right w:val="nil"/>
            </w:tcBorders>
            <w:tcMar>
              <w:top w:w="0" w:type="dxa"/>
              <w:left w:w="100" w:type="dxa"/>
              <w:bottom w:w="0" w:type="dxa"/>
              <w:right w:w="100" w:type="dxa"/>
            </w:tcMar>
          </w:tcPr>
          <w:p w14:paraId="5EEBD375"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Focal epilepsy without impaired awareness.</w:t>
            </w:r>
          </w:p>
        </w:tc>
      </w:tr>
      <w:tr w:rsidR="00C15726" w14:paraId="76A0DAAF" w14:textId="77777777">
        <w:trPr>
          <w:trHeight w:val="555"/>
        </w:trPr>
        <w:tc>
          <w:tcPr>
            <w:tcW w:w="1065" w:type="dxa"/>
            <w:tcBorders>
              <w:top w:val="single" w:sz="6" w:space="0" w:color="7F7F7F"/>
              <w:left w:val="nil"/>
              <w:bottom w:val="single" w:sz="6" w:space="0" w:color="7F7F7F"/>
              <w:right w:val="nil"/>
            </w:tcBorders>
            <w:tcMar>
              <w:top w:w="0" w:type="dxa"/>
              <w:left w:w="100" w:type="dxa"/>
              <w:bottom w:w="0" w:type="dxa"/>
              <w:right w:w="100" w:type="dxa"/>
            </w:tcMar>
          </w:tcPr>
          <w:p w14:paraId="09F5003C"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11</w:t>
            </w:r>
          </w:p>
        </w:tc>
        <w:tc>
          <w:tcPr>
            <w:tcW w:w="2610" w:type="dxa"/>
            <w:tcBorders>
              <w:top w:val="single" w:sz="6" w:space="0" w:color="7F7F7F"/>
              <w:left w:val="nil"/>
              <w:bottom w:val="single" w:sz="6" w:space="0" w:color="7F7F7F"/>
              <w:right w:val="nil"/>
            </w:tcBorders>
            <w:tcMar>
              <w:top w:w="0" w:type="dxa"/>
              <w:left w:w="100" w:type="dxa"/>
              <w:bottom w:w="0" w:type="dxa"/>
              <w:right w:w="100" w:type="dxa"/>
            </w:tcMar>
          </w:tcPr>
          <w:p w14:paraId="1716B47F"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Temporal lobe cavernoma, Lt.</w:t>
            </w:r>
          </w:p>
        </w:tc>
        <w:tc>
          <w:tcPr>
            <w:tcW w:w="2505" w:type="dxa"/>
            <w:tcBorders>
              <w:top w:val="single" w:sz="6" w:space="0" w:color="7F7F7F"/>
              <w:left w:val="nil"/>
              <w:bottom w:val="single" w:sz="6" w:space="0" w:color="7F7F7F"/>
              <w:right w:val="nil"/>
            </w:tcBorders>
            <w:tcMar>
              <w:top w:w="0" w:type="dxa"/>
              <w:left w:w="100" w:type="dxa"/>
              <w:bottom w:w="0" w:type="dxa"/>
              <w:right w:w="100" w:type="dxa"/>
            </w:tcMar>
          </w:tcPr>
          <w:p w14:paraId="5D17368A"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Bilateral Fronto-Temporal</w:t>
            </w:r>
          </w:p>
        </w:tc>
        <w:tc>
          <w:tcPr>
            <w:tcW w:w="2700" w:type="dxa"/>
            <w:tcBorders>
              <w:top w:val="single" w:sz="6" w:space="0" w:color="7F7F7F"/>
              <w:left w:val="nil"/>
              <w:bottom w:val="single" w:sz="6" w:space="0" w:color="7F7F7F"/>
              <w:right w:val="nil"/>
            </w:tcBorders>
            <w:tcMar>
              <w:top w:w="0" w:type="dxa"/>
              <w:left w:w="100" w:type="dxa"/>
              <w:bottom w:w="0" w:type="dxa"/>
              <w:right w:w="100" w:type="dxa"/>
            </w:tcMar>
          </w:tcPr>
          <w:p w14:paraId="5E943422"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Generalized</w:t>
            </w:r>
          </w:p>
        </w:tc>
      </w:tr>
      <w:tr w:rsidR="00C15726" w14:paraId="4BD3EAD4" w14:textId="77777777">
        <w:trPr>
          <w:trHeight w:val="825"/>
        </w:trPr>
        <w:tc>
          <w:tcPr>
            <w:tcW w:w="1065" w:type="dxa"/>
            <w:tcBorders>
              <w:top w:val="nil"/>
              <w:left w:val="nil"/>
              <w:bottom w:val="nil"/>
              <w:right w:val="nil"/>
            </w:tcBorders>
            <w:tcMar>
              <w:top w:w="0" w:type="dxa"/>
              <w:left w:w="100" w:type="dxa"/>
              <w:bottom w:w="0" w:type="dxa"/>
              <w:right w:w="100" w:type="dxa"/>
            </w:tcMar>
          </w:tcPr>
          <w:p w14:paraId="13F25FB7"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12</w:t>
            </w:r>
          </w:p>
        </w:tc>
        <w:tc>
          <w:tcPr>
            <w:tcW w:w="2610" w:type="dxa"/>
            <w:tcBorders>
              <w:top w:val="nil"/>
              <w:left w:val="nil"/>
              <w:bottom w:val="nil"/>
              <w:right w:val="nil"/>
            </w:tcBorders>
            <w:tcMar>
              <w:top w:w="0" w:type="dxa"/>
              <w:left w:w="100" w:type="dxa"/>
              <w:bottom w:w="0" w:type="dxa"/>
              <w:right w:w="100" w:type="dxa"/>
            </w:tcMar>
          </w:tcPr>
          <w:p w14:paraId="544EB7C9"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Gliotic changes, post removal of AVM, Rt. Parietal</w:t>
            </w:r>
          </w:p>
        </w:tc>
        <w:tc>
          <w:tcPr>
            <w:tcW w:w="2505" w:type="dxa"/>
            <w:tcBorders>
              <w:top w:val="nil"/>
              <w:left w:val="nil"/>
              <w:bottom w:val="nil"/>
              <w:right w:val="nil"/>
            </w:tcBorders>
            <w:tcMar>
              <w:top w:w="0" w:type="dxa"/>
              <w:left w:w="100" w:type="dxa"/>
              <w:bottom w:w="0" w:type="dxa"/>
              <w:right w:w="100" w:type="dxa"/>
            </w:tcMar>
          </w:tcPr>
          <w:p w14:paraId="6AED7EB9"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Bilateral diffuse</w:t>
            </w:r>
          </w:p>
        </w:tc>
        <w:tc>
          <w:tcPr>
            <w:tcW w:w="2700" w:type="dxa"/>
            <w:tcBorders>
              <w:top w:val="nil"/>
              <w:left w:val="nil"/>
              <w:bottom w:val="nil"/>
              <w:right w:val="nil"/>
            </w:tcBorders>
            <w:tcMar>
              <w:top w:w="0" w:type="dxa"/>
              <w:left w:w="100" w:type="dxa"/>
              <w:bottom w:w="0" w:type="dxa"/>
              <w:right w:w="100" w:type="dxa"/>
            </w:tcMar>
          </w:tcPr>
          <w:p w14:paraId="34235DD8"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Frontal</w:t>
            </w:r>
          </w:p>
        </w:tc>
      </w:tr>
      <w:tr w:rsidR="00C15726" w14:paraId="5C72C735" w14:textId="77777777">
        <w:trPr>
          <w:trHeight w:val="555"/>
        </w:trPr>
        <w:tc>
          <w:tcPr>
            <w:tcW w:w="1065" w:type="dxa"/>
            <w:tcBorders>
              <w:top w:val="single" w:sz="6" w:space="0" w:color="7F7F7F"/>
              <w:left w:val="nil"/>
              <w:bottom w:val="single" w:sz="6" w:space="0" w:color="7F7F7F"/>
              <w:right w:val="nil"/>
            </w:tcBorders>
            <w:tcMar>
              <w:top w:w="0" w:type="dxa"/>
              <w:left w:w="100" w:type="dxa"/>
              <w:bottom w:w="0" w:type="dxa"/>
              <w:right w:w="100" w:type="dxa"/>
            </w:tcMar>
          </w:tcPr>
          <w:p w14:paraId="1BE4AC2C"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13</w:t>
            </w:r>
          </w:p>
        </w:tc>
        <w:tc>
          <w:tcPr>
            <w:tcW w:w="2610" w:type="dxa"/>
            <w:tcBorders>
              <w:top w:val="single" w:sz="6" w:space="0" w:color="7F7F7F"/>
              <w:left w:val="nil"/>
              <w:bottom w:val="single" w:sz="6" w:space="0" w:color="7F7F7F"/>
              <w:right w:val="nil"/>
            </w:tcBorders>
            <w:tcMar>
              <w:top w:w="0" w:type="dxa"/>
              <w:left w:w="100" w:type="dxa"/>
              <w:bottom w:w="0" w:type="dxa"/>
              <w:right w:w="100" w:type="dxa"/>
            </w:tcMar>
          </w:tcPr>
          <w:p w14:paraId="2EADCFB4"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Rt. Hippocampal sclerosis</w:t>
            </w:r>
          </w:p>
        </w:tc>
        <w:tc>
          <w:tcPr>
            <w:tcW w:w="2505" w:type="dxa"/>
            <w:tcBorders>
              <w:top w:val="single" w:sz="6" w:space="0" w:color="7F7F7F"/>
              <w:left w:val="nil"/>
              <w:bottom w:val="single" w:sz="6" w:space="0" w:color="7F7F7F"/>
              <w:right w:val="nil"/>
            </w:tcBorders>
            <w:tcMar>
              <w:top w:w="0" w:type="dxa"/>
              <w:left w:w="100" w:type="dxa"/>
              <w:bottom w:w="0" w:type="dxa"/>
              <w:right w:w="100" w:type="dxa"/>
            </w:tcMar>
          </w:tcPr>
          <w:p w14:paraId="5D05FD50"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Bilateral Temporal</w:t>
            </w:r>
          </w:p>
        </w:tc>
        <w:tc>
          <w:tcPr>
            <w:tcW w:w="2700" w:type="dxa"/>
            <w:tcBorders>
              <w:top w:val="single" w:sz="6" w:space="0" w:color="7F7F7F"/>
              <w:left w:val="nil"/>
              <w:bottom w:val="single" w:sz="6" w:space="0" w:color="7F7F7F"/>
              <w:right w:val="nil"/>
            </w:tcBorders>
            <w:tcMar>
              <w:top w:w="0" w:type="dxa"/>
              <w:left w:w="100" w:type="dxa"/>
              <w:bottom w:w="0" w:type="dxa"/>
              <w:right w:w="100" w:type="dxa"/>
            </w:tcMar>
          </w:tcPr>
          <w:p w14:paraId="49D3C67F"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TLE, Rt.</w:t>
            </w:r>
          </w:p>
        </w:tc>
      </w:tr>
      <w:tr w:rsidR="00C15726" w14:paraId="03918367" w14:textId="77777777">
        <w:trPr>
          <w:trHeight w:val="555"/>
        </w:trPr>
        <w:tc>
          <w:tcPr>
            <w:tcW w:w="1065" w:type="dxa"/>
            <w:tcBorders>
              <w:top w:val="nil"/>
              <w:left w:val="nil"/>
              <w:bottom w:val="nil"/>
              <w:right w:val="nil"/>
            </w:tcBorders>
            <w:tcMar>
              <w:top w:w="0" w:type="dxa"/>
              <w:left w:w="100" w:type="dxa"/>
              <w:bottom w:w="0" w:type="dxa"/>
              <w:right w:w="100" w:type="dxa"/>
            </w:tcMar>
          </w:tcPr>
          <w:p w14:paraId="3A512AA0"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14</w:t>
            </w:r>
          </w:p>
        </w:tc>
        <w:tc>
          <w:tcPr>
            <w:tcW w:w="2610" w:type="dxa"/>
            <w:tcBorders>
              <w:top w:val="nil"/>
              <w:left w:val="nil"/>
              <w:bottom w:val="nil"/>
              <w:right w:val="nil"/>
            </w:tcBorders>
            <w:tcMar>
              <w:top w:w="0" w:type="dxa"/>
              <w:left w:w="100" w:type="dxa"/>
              <w:bottom w:w="0" w:type="dxa"/>
              <w:right w:w="100" w:type="dxa"/>
            </w:tcMar>
          </w:tcPr>
          <w:p w14:paraId="56DD04F4"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Rt. Hippocampal sclerosis</w:t>
            </w:r>
          </w:p>
        </w:tc>
        <w:tc>
          <w:tcPr>
            <w:tcW w:w="2505" w:type="dxa"/>
            <w:tcBorders>
              <w:top w:val="nil"/>
              <w:left w:val="nil"/>
              <w:bottom w:val="nil"/>
              <w:right w:val="nil"/>
            </w:tcBorders>
            <w:tcMar>
              <w:top w:w="0" w:type="dxa"/>
              <w:left w:w="100" w:type="dxa"/>
              <w:bottom w:w="0" w:type="dxa"/>
              <w:right w:w="100" w:type="dxa"/>
            </w:tcMar>
          </w:tcPr>
          <w:p w14:paraId="7813F3C2"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Bilateral Temporal. Rt. &gt; Lt.</w:t>
            </w:r>
          </w:p>
        </w:tc>
        <w:tc>
          <w:tcPr>
            <w:tcW w:w="2700" w:type="dxa"/>
            <w:tcBorders>
              <w:top w:val="nil"/>
              <w:left w:val="nil"/>
              <w:bottom w:val="nil"/>
              <w:right w:val="nil"/>
            </w:tcBorders>
            <w:tcMar>
              <w:top w:w="0" w:type="dxa"/>
              <w:left w:w="100" w:type="dxa"/>
              <w:bottom w:w="0" w:type="dxa"/>
              <w:right w:w="100" w:type="dxa"/>
            </w:tcMar>
          </w:tcPr>
          <w:p w14:paraId="307B41A1"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TLE, Rt.</w:t>
            </w:r>
          </w:p>
        </w:tc>
      </w:tr>
      <w:tr w:rsidR="00C15726" w14:paraId="0CD674D9" w14:textId="77777777">
        <w:trPr>
          <w:trHeight w:val="555"/>
        </w:trPr>
        <w:tc>
          <w:tcPr>
            <w:tcW w:w="1065" w:type="dxa"/>
            <w:tcBorders>
              <w:top w:val="single" w:sz="6" w:space="0" w:color="7F7F7F"/>
              <w:left w:val="nil"/>
              <w:bottom w:val="single" w:sz="6" w:space="0" w:color="7F7F7F"/>
              <w:right w:val="nil"/>
            </w:tcBorders>
            <w:tcMar>
              <w:top w:w="0" w:type="dxa"/>
              <w:left w:w="100" w:type="dxa"/>
              <w:bottom w:w="0" w:type="dxa"/>
              <w:right w:w="100" w:type="dxa"/>
            </w:tcMar>
          </w:tcPr>
          <w:p w14:paraId="006AA598"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15</w:t>
            </w:r>
          </w:p>
        </w:tc>
        <w:tc>
          <w:tcPr>
            <w:tcW w:w="2610" w:type="dxa"/>
            <w:tcBorders>
              <w:top w:val="single" w:sz="6" w:space="0" w:color="7F7F7F"/>
              <w:left w:val="nil"/>
              <w:bottom w:val="single" w:sz="6" w:space="0" w:color="7F7F7F"/>
              <w:right w:val="nil"/>
            </w:tcBorders>
            <w:tcMar>
              <w:top w:w="0" w:type="dxa"/>
              <w:left w:w="100" w:type="dxa"/>
              <w:bottom w:w="0" w:type="dxa"/>
              <w:right w:w="100" w:type="dxa"/>
            </w:tcMar>
          </w:tcPr>
          <w:p w14:paraId="165F5AEA"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Hippocampal atrophy</w:t>
            </w:r>
          </w:p>
        </w:tc>
        <w:tc>
          <w:tcPr>
            <w:tcW w:w="2505" w:type="dxa"/>
            <w:tcBorders>
              <w:top w:val="single" w:sz="6" w:space="0" w:color="7F7F7F"/>
              <w:left w:val="nil"/>
              <w:bottom w:val="single" w:sz="6" w:space="0" w:color="7F7F7F"/>
              <w:right w:val="nil"/>
            </w:tcBorders>
            <w:tcMar>
              <w:top w:w="0" w:type="dxa"/>
              <w:left w:w="100" w:type="dxa"/>
              <w:bottom w:w="0" w:type="dxa"/>
              <w:right w:w="100" w:type="dxa"/>
            </w:tcMar>
          </w:tcPr>
          <w:p w14:paraId="632F7A4E"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Bilateral Temporal</w:t>
            </w:r>
          </w:p>
        </w:tc>
        <w:tc>
          <w:tcPr>
            <w:tcW w:w="2700" w:type="dxa"/>
            <w:tcBorders>
              <w:top w:val="single" w:sz="6" w:space="0" w:color="7F7F7F"/>
              <w:left w:val="nil"/>
              <w:bottom w:val="single" w:sz="6" w:space="0" w:color="7F7F7F"/>
              <w:right w:val="nil"/>
            </w:tcBorders>
            <w:tcMar>
              <w:top w:w="0" w:type="dxa"/>
              <w:left w:w="100" w:type="dxa"/>
              <w:bottom w:w="0" w:type="dxa"/>
              <w:right w:w="100" w:type="dxa"/>
            </w:tcMar>
          </w:tcPr>
          <w:p w14:paraId="2F73E9A0"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TLE, Lt.</w:t>
            </w:r>
          </w:p>
        </w:tc>
      </w:tr>
      <w:tr w:rsidR="00C15726" w14:paraId="21A8F5D2" w14:textId="77777777">
        <w:trPr>
          <w:trHeight w:val="555"/>
        </w:trPr>
        <w:tc>
          <w:tcPr>
            <w:tcW w:w="1065" w:type="dxa"/>
            <w:tcBorders>
              <w:top w:val="nil"/>
              <w:left w:val="nil"/>
              <w:bottom w:val="nil"/>
              <w:right w:val="nil"/>
            </w:tcBorders>
            <w:tcMar>
              <w:top w:w="0" w:type="dxa"/>
              <w:left w:w="100" w:type="dxa"/>
              <w:bottom w:w="0" w:type="dxa"/>
              <w:right w:w="100" w:type="dxa"/>
            </w:tcMar>
          </w:tcPr>
          <w:p w14:paraId="1A4D5485"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16</w:t>
            </w:r>
          </w:p>
        </w:tc>
        <w:tc>
          <w:tcPr>
            <w:tcW w:w="2610" w:type="dxa"/>
            <w:tcBorders>
              <w:top w:val="nil"/>
              <w:left w:val="nil"/>
              <w:bottom w:val="nil"/>
              <w:right w:val="nil"/>
            </w:tcBorders>
            <w:tcMar>
              <w:top w:w="0" w:type="dxa"/>
              <w:left w:w="100" w:type="dxa"/>
              <w:bottom w:w="0" w:type="dxa"/>
              <w:right w:w="100" w:type="dxa"/>
            </w:tcMar>
          </w:tcPr>
          <w:p w14:paraId="23B021D3"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Hippocampal sclerosis</w:t>
            </w:r>
          </w:p>
        </w:tc>
        <w:tc>
          <w:tcPr>
            <w:tcW w:w="2505" w:type="dxa"/>
            <w:tcBorders>
              <w:top w:val="nil"/>
              <w:left w:val="nil"/>
              <w:bottom w:val="nil"/>
              <w:right w:val="nil"/>
            </w:tcBorders>
            <w:tcMar>
              <w:top w:w="0" w:type="dxa"/>
              <w:left w:w="100" w:type="dxa"/>
              <w:bottom w:w="0" w:type="dxa"/>
              <w:right w:w="100" w:type="dxa"/>
            </w:tcMar>
          </w:tcPr>
          <w:p w14:paraId="370E5546"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Rt. Frontal</w:t>
            </w:r>
          </w:p>
        </w:tc>
        <w:tc>
          <w:tcPr>
            <w:tcW w:w="2700" w:type="dxa"/>
            <w:tcBorders>
              <w:top w:val="nil"/>
              <w:left w:val="nil"/>
              <w:bottom w:val="nil"/>
              <w:right w:val="nil"/>
            </w:tcBorders>
            <w:tcMar>
              <w:top w:w="0" w:type="dxa"/>
              <w:left w:w="100" w:type="dxa"/>
              <w:bottom w:w="0" w:type="dxa"/>
              <w:right w:w="100" w:type="dxa"/>
            </w:tcMar>
          </w:tcPr>
          <w:p w14:paraId="3BEA2C0E"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TLE, Rt.</w:t>
            </w:r>
          </w:p>
        </w:tc>
      </w:tr>
      <w:tr w:rsidR="00C15726" w14:paraId="2D0D494F" w14:textId="77777777">
        <w:trPr>
          <w:trHeight w:val="555"/>
        </w:trPr>
        <w:tc>
          <w:tcPr>
            <w:tcW w:w="1065" w:type="dxa"/>
            <w:tcBorders>
              <w:top w:val="single" w:sz="6" w:space="0" w:color="7F7F7F"/>
              <w:left w:val="nil"/>
              <w:bottom w:val="single" w:sz="6" w:space="0" w:color="7F7F7F"/>
              <w:right w:val="nil"/>
            </w:tcBorders>
            <w:tcMar>
              <w:top w:w="0" w:type="dxa"/>
              <w:left w:w="100" w:type="dxa"/>
              <w:bottom w:w="0" w:type="dxa"/>
              <w:right w:w="100" w:type="dxa"/>
            </w:tcMar>
          </w:tcPr>
          <w:p w14:paraId="69EB3FDF"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17</w:t>
            </w:r>
          </w:p>
        </w:tc>
        <w:tc>
          <w:tcPr>
            <w:tcW w:w="2610" w:type="dxa"/>
            <w:tcBorders>
              <w:top w:val="single" w:sz="6" w:space="0" w:color="7F7F7F"/>
              <w:left w:val="nil"/>
              <w:bottom w:val="single" w:sz="6" w:space="0" w:color="7F7F7F"/>
              <w:right w:val="nil"/>
            </w:tcBorders>
            <w:tcMar>
              <w:top w:w="0" w:type="dxa"/>
              <w:left w:w="100" w:type="dxa"/>
              <w:bottom w:w="0" w:type="dxa"/>
              <w:right w:w="100" w:type="dxa"/>
            </w:tcMar>
          </w:tcPr>
          <w:p w14:paraId="00FE2BE7"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Hippocampal sclerosis</w:t>
            </w:r>
          </w:p>
        </w:tc>
        <w:tc>
          <w:tcPr>
            <w:tcW w:w="2505" w:type="dxa"/>
            <w:tcBorders>
              <w:top w:val="single" w:sz="6" w:space="0" w:color="7F7F7F"/>
              <w:left w:val="nil"/>
              <w:bottom w:val="single" w:sz="6" w:space="0" w:color="7F7F7F"/>
              <w:right w:val="nil"/>
            </w:tcBorders>
            <w:tcMar>
              <w:top w:w="0" w:type="dxa"/>
              <w:left w:w="100" w:type="dxa"/>
              <w:bottom w:w="0" w:type="dxa"/>
              <w:right w:w="100" w:type="dxa"/>
            </w:tcMar>
          </w:tcPr>
          <w:p w14:paraId="31E6E0E2"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Hippocampus</w:t>
            </w:r>
          </w:p>
        </w:tc>
        <w:tc>
          <w:tcPr>
            <w:tcW w:w="2700" w:type="dxa"/>
            <w:tcBorders>
              <w:top w:val="single" w:sz="6" w:space="0" w:color="7F7F7F"/>
              <w:left w:val="nil"/>
              <w:bottom w:val="single" w:sz="6" w:space="0" w:color="7F7F7F"/>
              <w:right w:val="nil"/>
            </w:tcBorders>
            <w:tcMar>
              <w:top w:w="0" w:type="dxa"/>
              <w:left w:w="100" w:type="dxa"/>
              <w:bottom w:w="0" w:type="dxa"/>
              <w:right w:w="100" w:type="dxa"/>
            </w:tcMar>
          </w:tcPr>
          <w:p w14:paraId="014E1F24"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TLE, Lt.</w:t>
            </w:r>
          </w:p>
        </w:tc>
      </w:tr>
      <w:tr w:rsidR="00C15726" w14:paraId="75BDDCC2" w14:textId="77777777">
        <w:trPr>
          <w:trHeight w:val="555"/>
        </w:trPr>
        <w:tc>
          <w:tcPr>
            <w:tcW w:w="1065" w:type="dxa"/>
            <w:tcBorders>
              <w:top w:val="nil"/>
              <w:left w:val="nil"/>
              <w:bottom w:val="nil"/>
              <w:right w:val="nil"/>
            </w:tcBorders>
            <w:tcMar>
              <w:top w:w="0" w:type="dxa"/>
              <w:left w:w="100" w:type="dxa"/>
              <w:bottom w:w="0" w:type="dxa"/>
              <w:right w:w="100" w:type="dxa"/>
            </w:tcMar>
          </w:tcPr>
          <w:p w14:paraId="71C237BF"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18</w:t>
            </w:r>
          </w:p>
        </w:tc>
        <w:tc>
          <w:tcPr>
            <w:tcW w:w="2610" w:type="dxa"/>
            <w:tcBorders>
              <w:top w:val="nil"/>
              <w:left w:val="nil"/>
              <w:bottom w:val="nil"/>
              <w:right w:val="nil"/>
            </w:tcBorders>
            <w:tcMar>
              <w:top w:w="0" w:type="dxa"/>
              <w:left w:w="100" w:type="dxa"/>
              <w:bottom w:w="0" w:type="dxa"/>
              <w:right w:w="100" w:type="dxa"/>
            </w:tcMar>
          </w:tcPr>
          <w:p w14:paraId="42E1987E"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temporal atrophy</w:t>
            </w:r>
          </w:p>
        </w:tc>
        <w:tc>
          <w:tcPr>
            <w:tcW w:w="2505" w:type="dxa"/>
            <w:tcBorders>
              <w:top w:val="nil"/>
              <w:left w:val="nil"/>
              <w:bottom w:val="nil"/>
              <w:right w:val="nil"/>
            </w:tcBorders>
            <w:tcMar>
              <w:top w:w="0" w:type="dxa"/>
              <w:left w:w="100" w:type="dxa"/>
              <w:bottom w:w="0" w:type="dxa"/>
              <w:right w:w="100" w:type="dxa"/>
            </w:tcMar>
          </w:tcPr>
          <w:p w14:paraId="63A3E839"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Inferior frontal gyrus</w:t>
            </w:r>
          </w:p>
        </w:tc>
        <w:tc>
          <w:tcPr>
            <w:tcW w:w="2700" w:type="dxa"/>
            <w:tcBorders>
              <w:top w:val="nil"/>
              <w:left w:val="nil"/>
              <w:bottom w:val="nil"/>
              <w:right w:val="nil"/>
            </w:tcBorders>
            <w:tcMar>
              <w:top w:w="0" w:type="dxa"/>
              <w:left w:w="100" w:type="dxa"/>
              <w:bottom w:w="0" w:type="dxa"/>
              <w:right w:w="100" w:type="dxa"/>
            </w:tcMar>
          </w:tcPr>
          <w:p w14:paraId="2210B35E"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TLE, Lt.</w:t>
            </w:r>
          </w:p>
        </w:tc>
      </w:tr>
      <w:tr w:rsidR="00C15726" w14:paraId="00C1F00D" w14:textId="77777777">
        <w:trPr>
          <w:trHeight w:val="555"/>
        </w:trPr>
        <w:tc>
          <w:tcPr>
            <w:tcW w:w="1065" w:type="dxa"/>
            <w:tcBorders>
              <w:top w:val="single" w:sz="6" w:space="0" w:color="7F7F7F"/>
              <w:left w:val="nil"/>
              <w:bottom w:val="single" w:sz="6" w:space="0" w:color="7F7F7F"/>
              <w:right w:val="nil"/>
            </w:tcBorders>
            <w:tcMar>
              <w:top w:w="0" w:type="dxa"/>
              <w:left w:w="100" w:type="dxa"/>
              <w:bottom w:w="0" w:type="dxa"/>
              <w:right w:w="100" w:type="dxa"/>
            </w:tcMar>
          </w:tcPr>
          <w:p w14:paraId="0FCB06D9"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19</w:t>
            </w:r>
          </w:p>
        </w:tc>
        <w:tc>
          <w:tcPr>
            <w:tcW w:w="2610" w:type="dxa"/>
            <w:tcBorders>
              <w:top w:val="single" w:sz="6" w:space="0" w:color="7F7F7F"/>
              <w:left w:val="nil"/>
              <w:bottom w:val="single" w:sz="6" w:space="0" w:color="7F7F7F"/>
              <w:right w:val="nil"/>
            </w:tcBorders>
            <w:tcMar>
              <w:top w:w="0" w:type="dxa"/>
              <w:left w:w="100" w:type="dxa"/>
              <w:bottom w:w="0" w:type="dxa"/>
              <w:right w:w="100" w:type="dxa"/>
            </w:tcMar>
          </w:tcPr>
          <w:p w14:paraId="7AD27CC8"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Rt. Hippocampal sclerosis</w:t>
            </w:r>
          </w:p>
        </w:tc>
        <w:tc>
          <w:tcPr>
            <w:tcW w:w="2505" w:type="dxa"/>
            <w:tcBorders>
              <w:top w:val="single" w:sz="6" w:space="0" w:color="7F7F7F"/>
              <w:left w:val="nil"/>
              <w:bottom w:val="single" w:sz="6" w:space="0" w:color="7F7F7F"/>
              <w:right w:val="nil"/>
            </w:tcBorders>
            <w:tcMar>
              <w:top w:w="0" w:type="dxa"/>
              <w:left w:w="100" w:type="dxa"/>
              <w:bottom w:w="0" w:type="dxa"/>
              <w:right w:w="100" w:type="dxa"/>
            </w:tcMar>
          </w:tcPr>
          <w:p w14:paraId="780A0F92"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Rt. Frontal</w:t>
            </w:r>
          </w:p>
        </w:tc>
        <w:tc>
          <w:tcPr>
            <w:tcW w:w="2700" w:type="dxa"/>
            <w:tcBorders>
              <w:top w:val="single" w:sz="6" w:space="0" w:color="7F7F7F"/>
              <w:left w:val="nil"/>
              <w:bottom w:val="single" w:sz="6" w:space="0" w:color="7F7F7F"/>
              <w:right w:val="nil"/>
            </w:tcBorders>
            <w:tcMar>
              <w:top w:w="0" w:type="dxa"/>
              <w:left w:w="100" w:type="dxa"/>
              <w:bottom w:w="0" w:type="dxa"/>
              <w:right w:w="100" w:type="dxa"/>
            </w:tcMar>
          </w:tcPr>
          <w:p w14:paraId="35044B1A"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TLE, Rt.</w:t>
            </w:r>
          </w:p>
        </w:tc>
      </w:tr>
      <w:tr w:rsidR="00C15726" w14:paraId="49A44097" w14:textId="77777777">
        <w:trPr>
          <w:trHeight w:val="555"/>
        </w:trPr>
        <w:tc>
          <w:tcPr>
            <w:tcW w:w="1065" w:type="dxa"/>
            <w:tcBorders>
              <w:top w:val="nil"/>
              <w:left w:val="nil"/>
              <w:bottom w:val="single" w:sz="6" w:space="0" w:color="7F7F7F"/>
              <w:right w:val="nil"/>
            </w:tcBorders>
            <w:tcMar>
              <w:top w:w="0" w:type="dxa"/>
              <w:left w:w="100" w:type="dxa"/>
              <w:bottom w:w="0" w:type="dxa"/>
              <w:right w:w="100" w:type="dxa"/>
            </w:tcMar>
          </w:tcPr>
          <w:p w14:paraId="2B22E0C4"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20</w:t>
            </w:r>
          </w:p>
        </w:tc>
        <w:tc>
          <w:tcPr>
            <w:tcW w:w="2610" w:type="dxa"/>
            <w:tcBorders>
              <w:top w:val="nil"/>
              <w:left w:val="nil"/>
              <w:bottom w:val="single" w:sz="6" w:space="0" w:color="7F7F7F"/>
              <w:right w:val="nil"/>
            </w:tcBorders>
            <w:tcMar>
              <w:top w:w="0" w:type="dxa"/>
              <w:left w:w="100" w:type="dxa"/>
              <w:bottom w:w="0" w:type="dxa"/>
              <w:right w:w="100" w:type="dxa"/>
            </w:tcMar>
          </w:tcPr>
          <w:p w14:paraId="741581F6"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Hippocampal sclerosis</w:t>
            </w:r>
          </w:p>
        </w:tc>
        <w:tc>
          <w:tcPr>
            <w:tcW w:w="2505" w:type="dxa"/>
            <w:tcBorders>
              <w:top w:val="nil"/>
              <w:left w:val="nil"/>
              <w:bottom w:val="single" w:sz="6" w:space="0" w:color="7F7F7F"/>
              <w:right w:val="nil"/>
            </w:tcBorders>
            <w:tcMar>
              <w:top w:w="0" w:type="dxa"/>
              <w:left w:w="100" w:type="dxa"/>
              <w:bottom w:w="0" w:type="dxa"/>
              <w:right w:w="100" w:type="dxa"/>
            </w:tcMar>
          </w:tcPr>
          <w:p w14:paraId="7827C000"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Lt. Fronto-temporal</w:t>
            </w:r>
          </w:p>
        </w:tc>
        <w:tc>
          <w:tcPr>
            <w:tcW w:w="2700" w:type="dxa"/>
            <w:tcBorders>
              <w:top w:val="nil"/>
              <w:left w:val="nil"/>
              <w:bottom w:val="single" w:sz="6" w:space="0" w:color="7F7F7F"/>
              <w:right w:val="nil"/>
            </w:tcBorders>
            <w:tcMar>
              <w:top w:w="0" w:type="dxa"/>
              <w:left w:w="100" w:type="dxa"/>
              <w:bottom w:w="0" w:type="dxa"/>
              <w:right w:w="100" w:type="dxa"/>
            </w:tcMar>
          </w:tcPr>
          <w:p w14:paraId="27FDAB60" w14:textId="77777777" w:rsidR="00C15726" w:rsidRDefault="00000000">
            <w:pPr>
              <w:spacing w:before="240"/>
              <w:rPr>
                <w:rFonts w:ascii="Calibri" w:eastAsia="Calibri" w:hAnsi="Calibri" w:cs="Calibri"/>
                <w:color w:val="231F20"/>
                <w:sz w:val="16"/>
                <w:szCs w:val="16"/>
              </w:rPr>
            </w:pPr>
            <w:r>
              <w:rPr>
                <w:rFonts w:ascii="Calibri" w:eastAsia="Calibri" w:hAnsi="Calibri" w:cs="Calibri"/>
                <w:color w:val="231F20"/>
                <w:sz w:val="16"/>
                <w:szCs w:val="16"/>
              </w:rPr>
              <w:t>TLE, Lt.</w:t>
            </w:r>
          </w:p>
        </w:tc>
      </w:tr>
    </w:tbl>
    <w:p w14:paraId="3D4EBBF8" w14:textId="77777777" w:rsidR="00C15726" w:rsidRDefault="00C15726">
      <w:pPr>
        <w:spacing w:line="360" w:lineRule="auto"/>
        <w:rPr>
          <w:rFonts w:ascii="Calibri" w:eastAsia="Calibri" w:hAnsi="Calibri" w:cs="Calibri"/>
          <w:color w:val="231F20"/>
          <w:sz w:val="16"/>
          <w:szCs w:val="16"/>
        </w:rPr>
      </w:pPr>
    </w:p>
    <w:p w14:paraId="108DEE24" w14:textId="77777777" w:rsidR="00C15726" w:rsidRDefault="00000000">
      <w:pPr>
        <w:spacing w:line="360" w:lineRule="auto"/>
        <w:rPr>
          <w:rFonts w:ascii="Calibri" w:eastAsia="Calibri" w:hAnsi="Calibri" w:cs="Calibri"/>
          <w:color w:val="231F20"/>
          <w:sz w:val="24"/>
          <w:szCs w:val="24"/>
        </w:rPr>
      </w:pPr>
      <w:r>
        <w:rPr>
          <w:rFonts w:ascii="Calibri" w:eastAsia="Calibri" w:hAnsi="Calibri" w:cs="Calibri"/>
          <w:b/>
          <w:color w:val="231F20"/>
          <w:sz w:val="24"/>
          <w:szCs w:val="24"/>
        </w:rPr>
        <w:t xml:space="preserve">Table S2 </w:t>
      </w:r>
      <w:r>
        <w:rPr>
          <w:rFonts w:ascii="Calibri" w:eastAsia="Calibri" w:hAnsi="Calibri" w:cs="Calibri"/>
          <w:color w:val="231F20"/>
          <w:sz w:val="24"/>
          <w:szCs w:val="24"/>
        </w:rPr>
        <w:t>Z-score per region</w:t>
      </w:r>
    </w:p>
    <w:p w14:paraId="2FF594C6" w14:textId="77777777" w:rsidR="00C15726" w:rsidRDefault="00C15726">
      <w:pPr>
        <w:spacing w:line="360" w:lineRule="auto"/>
        <w:jc w:val="center"/>
        <w:rPr>
          <w:rFonts w:ascii="Calibri" w:eastAsia="Calibri" w:hAnsi="Calibri" w:cs="Calibri"/>
          <w:color w:val="231F20"/>
          <w:sz w:val="16"/>
          <w:szCs w:val="16"/>
        </w:rPr>
      </w:pPr>
    </w:p>
    <w:p w14:paraId="7B594485" w14:textId="77777777" w:rsidR="00C15726" w:rsidRDefault="00C15726">
      <w:pPr>
        <w:spacing w:line="360" w:lineRule="auto"/>
        <w:jc w:val="center"/>
        <w:rPr>
          <w:rFonts w:ascii="Calibri" w:eastAsia="Calibri" w:hAnsi="Calibri" w:cs="Calibri"/>
          <w:color w:val="231F20"/>
          <w:sz w:val="16"/>
          <w:szCs w:val="16"/>
        </w:rPr>
      </w:pP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170"/>
        <w:gridCol w:w="1110"/>
        <w:gridCol w:w="1515"/>
        <w:gridCol w:w="2070"/>
      </w:tblGrid>
      <w:tr w:rsidR="00C15726" w14:paraId="7E21A0EE" w14:textId="77777777">
        <w:trPr>
          <w:trHeight w:val="555"/>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2AA6A54B"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Region</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561FF53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All</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230EA642"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Focal Epilepsy</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040CE7B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Generalized Epilepsy</w:t>
            </w:r>
          </w:p>
        </w:tc>
      </w:tr>
      <w:tr w:rsidR="00C15726" w14:paraId="0ECBCF2D" w14:textId="77777777">
        <w:trPr>
          <w:trHeight w:val="300"/>
        </w:trPr>
        <w:tc>
          <w:tcPr>
            <w:tcW w:w="4170" w:type="dxa"/>
            <w:tcBorders>
              <w:top w:val="nil"/>
              <w:left w:val="nil"/>
              <w:bottom w:val="single" w:sz="6" w:space="0" w:color="7F7F7F"/>
              <w:right w:val="nil"/>
            </w:tcBorders>
            <w:tcMar>
              <w:top w:w="0" w:type="dxa"/>
              <w:left w:w="100" w:type="dxa"/>
              <w:bottom w:w="0" w:type="dxa"/>
              <w:right w:w="100" w:type="dxa"/>
            </w:tcMar>
          </w:tcPr>
          <w:p w14:paraId="6B27C1AB"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superior parietal lobule</w:t>
            </w:r>
          </w:p>
        </w:tc>
        <w:tc>
          <w:tcPr>
            <w:tcW w:w="1110" w:type="dxa"/>
            <w:tcBorders>
              <w:top w:val="nil"/>
              <w:left w:val="nil"/>
              <w:bottom w:val="single" w:sz="6" w:space="0" w:color="7F7F7F"/>
              <w:right w:val="nil"/>
            </w:tcBorders>
            <w:tcMar>
              <w:top w:w="0" w:type="dxa"/>
              <w:left w:w="100" w:type="dxa"/>
              <w:bottom w:w="0" w:type="dxa"/>
              <w:right w:w="100" w:type="dxa"/>
            </w:tcMar>
          </w:tcPr>
          <w:p w14:paraId="6F3DBD0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2.491478</w:t>
            </w:r>
          </w:p>
        </w:tc>
        <w:tc>
          <w:tcPr>
            <w:tcW w:w="1515" w:type="dxa"/>
            <w:tcBorders>
              <w:top w:val="nil"/>
              <w:left w:val="nil"/>
              <w:bottom w:val="single" w:sz="6" w:space="0" w:color="7F7F7F"/>
              <w:right w:val="nil"/>
            </w:tcBorders>
            <w:tcMar>
              <w:top w:w="0" w:type="dxa"/>
              <w:left w:w="100" w:type="dxa"/>
              <w:bottom w:w="0" w:type="dxa"/>
              <w:right w:w="100" w:type="dxa"/>
            </w:tcMar>
          </w:tcPr>
          <w:p w14:paraId="2E896B6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3.056438</w:t>
            </w:r>
          </w:p>
        </w:tc>
        <w:tc>
          <w:tcPr>
            <w:tcW w:w="2070" w:type="dxa"/>
            <w:tcBorders>
              <w:top w:val="nil"/>
              <w:left w:val="nil"/>
              <w:bottom w:val="single" w:sz="6" w:space="0" w:color="7F7F7F"/>
              <w:right w:val="nil"/>
            </w:tcBorders>
            <w:tcMar>
              <w:top w:w="0" w:type="dxa"/>
              <w:left w:w="100" w:type="dxa"/>
              <w:bottom w:w="0" w:type="dxa"/>
              <w:right w:w="100" w:type="dxa"/>
            </w:tcMar>
          </w:tcPr>
          <w:p w14:paraId="68EAB26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2.31566</w:t>
            </w:r>
          </w:p>
        </w:tc>
      </w:tr>
      <w:tr w:rsidR="00C15726" w14:paraId="3F28B383" w14:textId="77777777">
        <w:trPr>
          <w:trHeight w:val="300"/>
        </w:trPr>
        <w:tc>
          <w:tcPr>
            <w:tcW w:w="4170" w:type="dxa"/>
            <w:tcBorders>
              <w:top w:val="nil"/>
              <w:left w:val="nil"/>
              <w:bottom w:val="nil"/>
              <w:right w:val="nil"/>
            </w:tcBorders>
            <w:tcMar>
              <w:top w:w="0" w:type="dxa"/>
              <w:left w:w="100" w:type="dxa"/>
              <w:bottom w:w="0" w:type="dxa"/>
              <w:right w:w="100" w:type="dxa"/>
            </w:tcMar>
          </w:tcPr>
          <w:p w14:paraId="3BD7A11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Putamen</w:t>
            </w:r>
          </w:p>
        </w:tc>
        <w:tc>
          <w:tcPr>
            <w:tcW w:w="1110" w:type="dxa"/>
            <w:tcBorders>
              <w:top w:val="nil"/>
              <w:left w:val="nil"/>
              <w:bottom w:val="nil"/>
              <w:right w:val="nil"/>
            </w:tcBorders>
            <w:tcMar>
              <w:top w:w="0" w:type="dxa"/>
              <w:left w:w="100" w:type="dxa"/>
              <w:bottom w:w="0" w:type="dxa"/>
              <w:right w:w="100" w:type="dxa"/>
            </w:tcMar>
          </w:tcPr>
          <w:p w14:paraId="5A4B4AC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2.039788</w:t>
            </w:r>
          </w:p>
        </w:tc>
        <w:tc>
          <w:tcPr>
            <w:tcW w:w="1515" w:type="dxa"/>
            <w:tcBorders>
              <w:top w:val="nil"/>
              <w:left w:val="nil"/>
              <w:bottom w:val="nil"/>
              <w:right w:val="nil"/>
            </w:tcBorders>
            <w:tcMar>
              <w:top w:w="0" w:type="dxa"/>
              <w:left w:w="100" w:type="dxa"/>
              <w:bottom w:w="0" w:type="dxa"/>
              <w:right w:w="100" w:type="dxa"/>
            </w:tcMar>
          </w:tcPr>
          <w:p w14:paraId="15810F0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2.264965</w:t>
            </w:r>
          </w:p>
        </w:tc>
        <w:tc>
          <w:tcPr>
            <w:tcW w:w="2070" w:type="dxa"/>
            <w:tcBorders>
              <w:top w:val="nil"/>
              <w:left w:val="nil"/>
              <w:bottom w:val="nil"/>
              <w:right w:val="nil"/>
            </w:tcBorders>
            <w:tcMar>
              <w:top w:w="0" w:type="dxa"/>
              <w:left w:w="100" w:type="dxa"/>
              <w:bottom w:w="0" w:type="dxa"/>
              <w:right w:w="100" w:type="dxa"/>
            </w:tcMar>
          </w:tcPr>
          <w:p w14:paraId="1329A19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2.265581</w:t>
            </w:r>
          </w:p>
        </w:tc>
      </w:tr>
      <w:tr w:rsidR="00C15726" w14:paraId="1DAA27EF"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177B6F06"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inferior temporal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755F092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2.030457</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59EE098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2.102124</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1BF1933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4.506394</w:t>
            </w:r>
          </w:p>
        </w:tc>
      </w:tr>
      <w:tr w:rsidR="00C15726" w14:paraId="1EB87542" w14:textId="77777777">
        <w:trPr>
          <w:trHeight w:val="300"/>
        </w:trPr>
        <w:tc>
          <w:tcPr>
            <w:tcW w:w="4170" w:type="dxa"/>
            <w:tcBorders>
              <w:top w:val="nil"/>
              <w:left w:val="nil"/>
              <w:bottom w:val="nil"/>
              <w:right w:val="nil"/>
            </w:tcBorders>
            <w:tcMar>
              <w:top w:w="0" w:type="dxa"/>
              <w:left w:w="100" w:type="dxa"/>
              <w:bottom w:w="0" w:type="dxa"/>
              <w:right w:w="100" w:type="dxa"/>
            </w:tcMar>
          </w:tcPr>
          <w:p w14:paraId="23CACC13"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Cerebral White Matter</w:t>
            </w:r>
          </w:p>
        </w:tc>
        <w:tc>
          <w:tcPr>
            <w:tcW w:w="1110" w:type="dxa"/>
            <w:tcBorders>
              <w:top w:val="nil"/>
              <w:left w:val="nil"/>
              <w:bottom w:val="nil"/>
              <w:right w:val="nil"/>
            </w:tcBorders>
            <w:tcMar>
              <w:top w:w="0" w:type="dxa"/>
              <w:left w:w="100" w:type="dxa"/>
              <w:bottom w:w="0" w:type="dxa"/>
              <w:right w:w="100" w:type="dxa"/>
            </w:tcMar>
          </w:tcPr>
          <w:p w14:paraId="3603BCF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2.021026</w:t>
            </w:r>
          </w:p>
        </w:tc>
        <w:tc>
          <w:tcPr>
            <w:tcW w:w="1515" w:type="dxa"/>
            <w:tcBorders>
              <w:top w:val="nil"/>
              <w:left w:val="nil"/>
              <w:bottom w:val="nil"/>
              <w:right w:val="nil"/>
            </w:tcBorders>
            <w:tcMar>
              <w:top w:w="0" w:type="dxa"/>
              <w:left w:w="100" w:type="dxa"/>
              <w:bottom w:w="0" w:type="dxa"/>
              <w:right w:w="100" w:type="dxa"/>
            </w:tcMar>
          </w:tcPr>
          <w:p w14:paraId="4875DF5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2.459302</w:t>
            </w:r>
          </w:p>
        </w:tc>
        <w:tc>
          <w:tcPr>
            <w:tcW w:w="2070" w:type="dxa"/>
            <w:tcBorders>
              <w:top w:val="nil"/>
              <w:left w:val="nil"/>
              <w:bottom w:val="nil"/>
              <w:right w:val="nil"/>
            </w:tcBorders>
            <w:tcMar>
              <w:top w:w="0" w:type="dxa"/>
              <w:left w:w="100" w:type="dxa"/>
              <w:bottom w:w="0" w:type="dxa"/>
              <w:right w:w="100" w:type="dxa"/>
            </w:tcMar>
          </w:tcPr>
          <w:p w14:paraId="6D061DF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1.625835</w:t>
            </w:r>
          </w:p>
        </w:tc>
      </w:tr>
      <w:tr w:rsidR="00C15726" w14:paraId="778E3332"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25772771"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anterior insula</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6730D1F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2.006323</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56F31E1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2.327827</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47D5FE6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2.087493</w:t>
            </w:r>
          </w:p>
        </w:tc>
      </w:tr>
      <w:tr w:rsidR="00C15726" w14:paraId="6B7DE465" w14:textId="77777777">
        <w:trPr>
          <w:trHeight w:val="300"/>
        </w:trPr>
        <w:tc>
          <w:tcPr>
            <w:tcW w:w="4170" w:type="dxa"/>
            <w:tcBorders>
              <w:top w:val="nil"/>
              <w:left w:val="nil"/>
              <w:bottom w:val="nil"/>
              <w:right w:val="nil"/>
            </w:tcBorders>
            <w:tcMar>
              <w:top w:w="0" w:type="dxa"/>
              <w:left w:w="100" w:type="dxa"/>
              <w:bottom w:w="0" w:type="dxa"/>
              <w:right w:w="100" w:type="dxa"/>
            </w:tcMar>
          </w:tcPr>
          <w:p w14:paraId="254F0DA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posterior insula</w:t>
            </w:r>
          </w:p>
        </w:tc>
        <w:tc>
          <w:tcPr>
            <w:tcW w:w="1110" w:type="dxa"/>
            <w:tcBorders>
              <w:top w:val="nil"/>
              <w:left w:val="nil"/>
              <w:bottom w:val="nil"/>
              <w:right w:val="nil"/>
            </w:tcBorders>
            <w:tcMar>
              <w:top w:w="0" w:type="dxa"/>
              <w:left w:w="100" w:type="dxa"/>
              <w:bottom w:w="0" w:type="dxa"/>
              <w:right w:w="100" w:type="dxa"/>
            </w:tcMar>
          </w:tcPr>
          <w:p w14:paraId="64CCCA7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1.969881</w:t>
            </w:r>
          </w:p>
        </w:tc>
        <w:tc>
          <w:tcPr>
            <w:tcW w:w="1515" w:type="dxa"/>
            <w:tcBorders>
              <w:top w:val="nil"/>
              <w:left w:val="nil"/>
              <w:bottom w:val="nil"/>
              <w:right w:val="nil"/>
            </w:tcBorders>
            <w:tcMar>
              <w:top w:w="0" w:type="dxa"/>
              <w:left w:w="100" w:type="dxa"/>
              <w:bottom w:w="0" w:type="dxa"/>
              <w:right w:w="100" w:type="dxa"/>
            </w:tcMar>
          </w:tcPr>
          <w:p w14:paraId="1F80138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2.383903</w:t>
            </w:r>
          </w:p>
        </w:tc>
        <w:tc>
          <w:tcPr>
            <w:tcW w:w="2070" w:type="dxa"/>
            <w:tcBorders>
              <w:top w:val="nil"/>
              <w:left w:val="nil"/>
              <w:bottom w:val="nil"/>
              <w:right w:val="nil"/>
            </w:tcBorders>
            <w:tcMar>
              <w:top w:w="0" w:type="dxa"/>
              <w:left w:w="100" w:type="dxa"/>
              <w:bottom w:w="0" w:type="dxa"/>
              <w:right w:w="100" w:type="dxa"/>
            </w:tcMar>
          </w:tcPr>
          <w:p w14:paraId="0F7A8CF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1.650281</w:t>
            </w:r>
          </w:p>
        </w:tc>
      </w:tr>
      <w:tr w:rsidR="00C15726" w14:paraId="1007BC8D"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7AFF7A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cuneus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14BC3FA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1.969836</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14E27A7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2.454178</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4F8081F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2.713713</w:t>
            </w:r>
          </w:p>
        </w:tc>
      </w:tr>
      <w:tr w:rsidR="00C15726" w14:paraId="3D2BBD0B" w14:textId="77777777">
        <w:trPr>
          <w:trHeight w:val="300"/>
        </w:trPr>
        <w:tc>
          <w:tcPr>
            <w:tcW w:w="4170" w:type="dxa"/>
            <w:tcBorders>
              <w:top w:val="nil"/>
              <w:left w:val="nil"/>
              <w:bottom w:val="nil"/>
              <w:right w:val="nil"/>
            </w:tcBorders>
            <w:tcMar>
              <w:top w:w="0" w:type="dxa"/>
              <w:left w:w="100" w:type="dxa"/>
              <w:bottom w:w="0" w:type="dxa"/>
              <w:right w:w="100" w:type="dxa"/>
            </w:tcMar>
          </w:tcPr>
          <w:p w14:paraId="13D92772"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middle cingulate gyrus</w:t>
            </w:r>
          </w:p>
        </w:tc>
        <w:tc>
          <w:tcPr>
            <w:tcW w:w="1110" w:type="dxa"/>
            <w:tcBorders>
              <w:top w:val="nil"/>
              <w:left w:val="nil"/>
              <w:bottom w:val="nil"/>
              <w:right w:val="nil"/>
            </w:tcBorders>
            <w:tcMar>
              <w:top w:w="0" w:type="dxa"/>
              <w:left w:w="100" w:type="dxa"/>
              <w:bottom w:w="0" w:type="dxa"/>
              <w:right w:w="100" w:type="dxa"/>
            </w:tcMar>
          </w:tcPr>
          <w:p w14:paraId="0CCAF91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1.959969</w:t>
            </w:r>
          </w:p>
        </w:tc>
        <w:tc>
          <w:tcPr>
            <w:tcW w:w="1515" w:type="dxa"/>
            <w:tcBorders>
              <w:top w:val="nil"/>
              <w:left w:val="nil"/>
              <w:bottom w:val="nil"/>
              <w:right w:val="nil"/>
            </w:tcBorders>
            <w:tcMar>
              <w:top w:w="0" w:type="dxa"/>
              <w:left w:w="100" w:type="dxa"/>
              <w:bottom w:w="0" w:type="dxa"/>
              <w:right w:w="100" w:type="dxa"/>
            </w:tcMar>
          </w:tcPr>
          <w:p w14:paraId="61C19A9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2.432305</w:t>
            </w:r>
          </w:p>
        </w:tc>
        <w:tc>
          <w:tcPr>
            <w:tcW w:w="2070" w:type="dxa"/>
            <w:tcBorders>
              <w:top w:val="nil"/>
              <w:left w:val="nil"/>
              <w:bottom w:val="nil"/>
              <w:right w:val="nil"/>
            </w:tcBorders>
            <w:tcMar>
              <w:top w:w="0" w:type="dxa"/>
              <w:left w:w="100" w:type="dxa"/>
              <w:bottom w:w="0" w:type="dxa"/>
              <w:right w:w="100" w:type="dxa"/>
            </w:tcMar>
          </w:tcPr>
          <w:p w14:paraId="5B53E95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2.841076</w:t>
            </w:r>
          </w:p>
        </w:tc>
      </w:tr>
      <w:tr w:rsidR="00C15726" w14:paraId="2EC476DE"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200344C"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lastRenderedPageBreak/>
              <w:t>Right Cerebellum White Matter</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6CE337A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1.940778</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63D9E42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2.233227</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391326C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3.350152</w:t>
            </w:r>
          </w:p>
        </w:tc>
      </w:tr>
      <w:tr w:rsidR="00C15726" w14:paraId="468089E8" w14:textId="77777777">
        <w:trPr>
          <w:trHeight w:val="300"/>
        </w:trPr>
        <w:tc>
          <w:tcPr>
            <w:tcW w:w="4170" w:type="dxa"/>
            <w:tcBorders>
              <w:top w:val="nil"/>
              <w:left w:val="nil"/>
              <w:bottom w:val="nil"/>
              <w:right w:val="nil"/>
            </w:tcBorders>
            <w:tcMar>
              <w:top w:w="0" w:type="dxa"/>
              <w:left w:w="100" w:type="dxa"/>
              <w:bottom w:w="0" w:type="dxa"/>
              <w:right w:w="100" w:type="dxa"/>
            </w:tcMar>
          </w:tcPr>
          <w:p w14:paraId="4210E7C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superior occipital gyrus</w:t>
            </w:r>
          </w:p>
        </w:tc>
        <w:tc>
          <w:tcPr>
            <w:tcW w:w="1110" w:type="dxa"/>
            <w:tcBorders>
              <w:top w:val="nil"/>
              <w:left w:val="nil"/>
              <w:bottom w:val="nil"/>
              <w:right w:val="nil"/>
            </w:tcBorders>
            <w:tcMar>
              <w:top w:w="0" w:type="dxa"/>
              <w:left w:w="100" w:type="dxa"/>
              <w:bottom w:w="0" w:type="dxa"/>
              <w:right w:w="100" w:type="dxa"/>
            </w:tcMar>
          </w:tcPr>
          <w:p w14:paraId="1D99BCC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1.933231</w:t>
            </w:r>
          </w:p>
        </w:tc>
        <w:tc>
          <w:tcPr>
            <w:tcW w:w="1515" w:type="dxa"/>
            <w:tcBorders>
              <w:top w:val="nil"/>
              <w:left w:val="nil"/>
              <w:bottom w:val="nil"/>
              <w:right w:val="nil"/>
            </w:tcBorders>
            <w:tcMar>
              <w:top w:w="0" w:type="dxa"/>
              <w:left w:w="100" w:type="dxa"/>
              <w:bottom w:w="0" w:type="dxa"/>
              <w:right w:w="100" w:type="dxa"/>
            </w:tcMar>
          </w:tcPr>
          <w:p w14:paraId="2DEBEA3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2.477784</w:t>
            </w:r>
          </w:p>
        </w:tc>
        <w:tc>
          <w:tcPr>
            <w:tcW w:w="2070" w:type="dxa"/>
            <w:tcBorders>
              <w:top w:val="nil"/>
              <w:left w:val="nil"/>
              <w:bottom w:val="nil"/>
              <w:right w:val="nil"/>
            </w:tcBorders>
            <w:tcMar>
              <w:top w:w="0" w:type="dxa"/>
              <w:left w:w="100" w:type="dxa"/>
              <w:bottom w:w="0" w:type="dxa"/>
              <w:right w:w="100" w:type="dxa"/>
            </w:tcMar>
          </w:tcPr>
          <w:p w14:paraId="4E845A1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2.178569</w:t>
            </w:r>
          </w:p>
        </w:tc>
      </w:tr>
      <w:tr w:rsidR="00C15726" w14:paraId="697A7980"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4C375E8D"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frontal pole</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033315D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1.898032</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59D907E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2.350276</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761046D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1.933106</w:t>
            </w:r>
          </w:p>
        </w:tc>
      </w:tr>
      <w:tr w:rsidR="00C15726" w14:paraId="167C7D76" w14:textId="77777777">
        <w:trPr>
          <w:trHeight w:val="300"/>
        </w:trPr>
        <w:tc>
          <w:tcPr>
            <w:tcW w:w="4170" w:type="dxa"/>
            <w:tcBorders>
              <w:top w:val="nil"/>
              <w:left w:val="nil"/>
              <w:bottom w:val="nil"/>
              <w:right w:val="nil"/>
            </w:tcBorders>
            <w:tcMar>
              <w:top w:w="0" w:type="dxa"/>
              <w:left w:w="100" w:type="dxa"/>
              <w:bottom w:w="0" w:type="dxa"/>
              <w:right w:w="100" w:type="dxa"/>
            </w:tcMar>
          </w:tcPr>
          <w:p w14:paraId="1A9403C9"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parietal operculum</w:t>
            </w:r>
          </w:p>
        </w:tc>
        <w:tc>
          <w:tcPr>
            <w:tcW w:w="1110" w:type="dxa"/>
            <w:tcBorders>
              <w:top w:val="nil"/>
              <w:left w:val="nil"/>
              <w:bottom w:val="nil"/>
              <w:right w:val="nil"/>
            </w:tcBorders>
            <w:tcMar>
              <w:top w:w="0" w:type="dxa"/>
              <w:left w:w="100" w:type="dxa"/>
              <w:bottom w:w="0" w:type="dxa"/>
              <w:right w:w="100" w:type="dxa"/>
            </w:tcMar>
          </w:tcPr>
          <w:p w14:paraId="3B61F92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1.888417</w:t>
            </w:r>
          </w:p>
        </w:tc>
        <w:tc>
          <w:tcPr>
            <w:tcW w:w="1515" w:type="dxa"/>
            <w:tcBorders>
              <w:top w:val="nil"/>
              <w:left w:val="nil"/>
              <w:bottom w:val="nil"/>
              <w:right w:val="nil"/>
            </w:tcBorders>
            <w:tcMar>
              <w:top w:w="0" w:type="dxa"/>
              <w:left w:w="100" w:type="dxa"/>
              <w:bottom w:w="0" w:type="dxa"/>
              <w:right w:w="100" w:type="dxa"/>
            </w:tcMar>
          </w:tcPr>
          <w:p w14:paraId="38A043C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2.232415</w:t>
            </w:r>
          </w:p>
        </w:tc>
        <w:tc>
          <w:tcPr>
            <w:tcW w:w="2070" w:type="dxa"/>
            <w:tcBorders>
              <w:top w:val="nil"/>
              <w:left w:val="nil"/>
              <w:bottom w:val="nil"/>
              <w:right w:val="nil"/>
            </w:tcBorders>
            <w:tcMar>
              <w:top w:w="0" w:type="dxa"/>
              <w:left w:w="100" w:type="dxa"/>
              <w:bottom w:w="0" w:type="dxa"/>
              <w:right w:w="100" w:type="dxa"/>
            </w:tcMar>
          </w:tcPr>
          <w:p w14:paraId="775517B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2.179631</w:t>
            </w:r>
          </w:p>
        </w:tc>
      </w:tr>
      <w:tr w:rsidR="00C15726" w14:paraId="5C413869" w14:textId="77777777">
        <w:trPr>
          <w:trHeight w:val="555"/>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40E5DC9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triangular part of the inferior frontal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4D4BE2E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1.879409</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734C4FD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2.056128</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519F02F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3.623433</w:t>
            </w:r>
          </w:p>
        </w:tc>
      </w:tr>
      <w:tr w:rsidR="00C15726" w14:paraId="5D5093FD" w14:textId="77777777">
        <w:trPr>
          <w:trHeight w:val="300"/>
        </w:trPr>
        <w:tc>
          <w:tcPr>
            <w:tcW w:w="4170" w:type="dxa"/>
            <w:tcBorders>
              <w:top w:val="nil"/>
              <w:left w:val="nil"/>
              <w:bottom w:val="nil"/>
              <w:right w:val="nil"/>
            </w:tcBorders>
            <w:tcMar>
              <w:top w:w="0" w:type="dxa"/>
              <w:left w:w="100" w:type="dxa"/>
              <w:bottom w:w="0" w:type="dxa"/>
              <w:right w:w="100" w:type="dxa"/>
            </w:tcMar>
          </w:tcPr>
          <w:p w14:paraId="4D1DF1F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parietal operculum</w:t>
            </w:r>
          </w:p>
        </w:tc>
        <w:tc>
          <w:tcPr>
            <w:tcW w:w="1110" w:type="dxa"/>
            <w:tcBorders>
              <w:top w:val="nil"/>
              <w:left w:val="nil"/>
              <w:bottom w:val="nil"/>
              <w:right w:val="nil"/>
            </w:tcBorders>
            <w:tcMar>
              <w:top w:w="0" w:type="dxa"/>
              <w:left w:w="100" w:type="dxa"/>
              <w:bottom w:w="0" w:type="dxa"/>
              <w:right w:w="100" w:type="dxa"/>
            </w:tcMar>
          </w:tcPr>
          <w:p w14:paraId="10D8075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1.876598</w:t>
            </w:r>
          </w:p>
        </w:tc>
        <w:tc>
          <w:tcPr>
            <w:tcW w:w="1515" w:type="dxa"/>
            <w:tcBorders>
              <w:top w:val="nil"/>
              <w:left w:val="nil"/>
              <w:bottom w:val="nil"/>
              <w:right w:val="nil"/>
            </w:tcBorders>
            <w:tcMar>
              <w:top w:w="0" w:type="dxa"/>
              <w:left w:w="100" w:type="dxa"/>
              <w:bottom w:w="0" w:type="dxa"/>
              <w:right w:w="100" w:type="dxa"/>
            </w:tcMar>
          </w:tcPr>
          <w:p w14:paraId="4A9F5FF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2.103572</w:t>
            </w:r>
          </w:p>
        </w:tc>
        <w:tc>
          <w:tcPr>
            <w:tcW w:w="2070" w:type="dxa"/>
            <w:tcBorders>
              <w:top w:val="nil"/>
              <w:left w:val="nil"/>
              <w:bottom w:val="nil"/>
              <w:right w:val="nil"/>
            </w:tcBorders>
            <w:tcMar>
              <w:top w:w="0" w:type="dxa"/>
              <w:left w:w="100" w:type="dxa"/>
              <w:bottom w:w="0" w:type="dxa"/>
              <w:right w:w="100" w:type="dxa"/>
            </w:tcMar>
          </w:tcPr>
          <w:p w14:paraId="5F305C4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3.654405</w:t>
            </w:r>
          </w:p>
        </w:tc>
      </w:tr>
      <w:tr w:rsidR="00C15726" w14:paraId="5A615DCA"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774A3157"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occipital pole</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7453CE0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1.844531</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4E14440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2.420899</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7A81A34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1.864237</w:t>
            </w:r>
          </w:p>
        </w:tc>
      </w:tr>
      <w:tr w:rsidR="00C15726" w14:paraId="6B9A3E6A" w14:textId="77777777">
        <w:trPr>
          <w:trHeight w:val="300"/>
        </w:trPr>
        <w:tc>
          <w:tcPr>
            <w:tcW w:w="4170" w:type="dxa"/>
            <w:tcBorders>
              <w:top w:val="nil"/>
              <w:left w:val="nil"/>
              <w:bottom w:val="nil"/>
              <w:right w:val="nil"/>
            </w:tcBorders>
            <w:tcMar>
              <w:top w:w="0" w:type="dxa"/>
              <w:left w:w="100" w:type="dxa"/>
              <w:bottom w:w="0" w:type="dxa"/>
              <w:right w:w="100" w:type="dxa"/>
            </w:tcMar>
          </w:tcPr>
          <w:p w14:paraId="6457F269"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postcentral gyrus</w:t>
            </w:r>
          </w:p>
        </w:tc>
        <w:tc>
          <w:tcPr>
            <w:tcW w:w="1110" w:type="dxa"/>
            <w:tcBorders>
              <w:top w:val="nil"/>
              <w:left w:val="nil"/>
              <w:bottom w:val="nil"/>
              <w:right w:val="nil"/>
            </w:tcBorders>
            <w:tcMar>
              <w:top w:w="0" w:type="dxa"/>
              <w:left w:w="100" w:type="dxa"/>
              <w:bottom w:w="0" w:type="dxa"/>
              <w:right w:w="100" w:type="dxa"/>
            </w:tcMar>
          </w:tcPr>
          <w:p w14:paraId="1CFB92C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1.73389</w:t>
            </w:r>
          </w:p>
        </w:tc>
        <w:tc>
          <w:tcPr>
            <w:tcW w:w="1515" w:type="dxa"/>
            <w:tcBorders>
              <w:top w:val="nil"/>
              <w:left w:val="nil"/>
              <w:bottom w:val="nil"/>
              <w:right w:val="nil"/>
            </w:tcBorders>
            <w:tcMar>
              <w:top w:w="0" w:type="dxa"/>
              <w:left w:w="100" w:type="dxa"/>
              <w:bottom w:w="0" w:type="dxa"/>
              <w:right w:w="100" w:type="dxa"/>
            </w:tcMar>
          </w:tcPr>
          <w:p w14:paraId="7A3B37C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1.963897</w:t>
            </w:r>
          </w:p>
        </w:tc>
        <w:tc>
          <w:tcPr>
            <w:tcW w:w="2070" w:type="dxa"/>
            <w:tcBorders>
              <w:top w:val="nil"/>
              <w:left w:val="nil"/>
              <w:bottom w:val="nil"/>
              <w:right w:val="nil"/>
            </w:tcBorders>
            <w:tcMar>
              <w:top w:w="0" w:type="dxa"/>
              <w:left w:w="100" w:type="dxa"/>
              <w:bottom w:w="0" w:type="dxa"/>
              <w:right w:w="100" w:type="dxa"/>
            </w:tcMar>
          </w:tcPr>
          <w:p w14:paraId="4CD6E84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2.216223</w:t>
            </w:r>
          </w:p>
        </w:tc>
      </w:tr>
      <w:tr w:rsidR="00C15726" w14:paraId="41E4312A"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1759590E"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 xml:space="preserve">Right </w:t>
            </w:r>
            <w:proofErr w:type="spellStart"/>
            <w:r>
              <w:rPr>
                <w:rFonts w:ascii="Calibri" w:eastAsia="Calibri" w:hAnsi="Calibri" w:cs="Calibri"/>
                <w:b/>
                <w:color w:val="231F20"/>
                <w:sz w:val="16"/>
                <w:szCs w:val="16"/>
              </w:rPr>
              <w:t>parahippocampal</w:t>
            </w:r>
            <w:proofErr w:type="spellEnd"/>
            <w:r>
              <w:rPr>
                <w:rFonts w:ascii="Calibri" w:eastAsia="Calibri" w:hAnsi="Calibri" w:cs="Calibri"/>
                <w:b/>
                <w:color w:val="231F20"/>
                <w:sz w:val="16"/>
                <w:szCs w:val="16"/>
              </w:rPr>
              <w:t xml:space="preserve">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59BA1AD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1.700616</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53A3AE9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1.806945</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496EFCC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3.299364</w:t>
            </w:r>
          </w:p>
        </w:tc>
      </w:tr>
      <w:tr w:rsidR="00C15726" w14:paraId="72D2962E" w14:textId="77777777">
        <w:trPr>
          <w:trHeight w:val="300"/>
        </w:trPr>
        <w:tc>
          <w:tcPr>
            <w:tcW w:w="4170" w:type="dxa"/>
            <w:tcBorders>
              <w:top w:val="nil"/>
              <w:left w:val="nil"/>
              <w:bottom w:val="nil"/>
              <w:right w:val="nil"/>
            </w:tcBorders>
            <w:tcMar>
              <w:top w:w="0" w:type="dxa"/>
              <w:left w:w="100" w:type="dxa"/>
              <w:bottom w:w="0" w:type="dxa"/>
              <w:right w:w="100" w:type="dxa"/>
            </w:tcMar>
          </w:tcPr>
          <w:p w14:paraId="6A3EEE0C"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middle cingulate gyrus</w:t>
            </w:r>
          </w:p>
        </w:tc>
        <w:tc>
          <w:tcPr>
            <w:tcW w:w="1110" w:type="dxa"/>
            <w:tcBorders>
              <w:top w:val="nil"/>
              <w:left w:val="nil"/>
              <w:bottom w:val="nil"/>
              <w:right w:val="nil"/>
            </w:tcBorders>
            <w:tcMar>
              <w:top w:w="0" w:type="dxa"/>
              <w:left w:w="100" w:type="dxa"/>
              <w:bottom w:w="0" w:type="dxa"/>
              <w:right w:w="100" w:type="dxa"/>
            </w:tcMar>
          </w:tcPr>
          <w:p w14:paraId="0B3F41B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1.677947</w:t>
            </w:r>
          </w:p>
        </w:tc>
        <w:tc>
          <w:tcPr>
            <w:tcW w:w="1515" w:type="dxa"/>
            <w:tcBorders>
              <w:top w:val="nil"/>
              <w:left w:val="nil"/>
              <w:bottom w:val="nil"/>
              <w:right w:val="nil"/>
            </w:tcBorders>
            <w:tcMar>
              <w:top w:w="0" w:type="dxa"/>
              <w:left w:w="100" w:type="dxa"/>
              <w:bottom w:w="0" w:type="dxa"/>
              <w:right w:w="100" w:type="dxa"/>
            </w:tcMar>
          </w:tcPr>
          <w:p w14:paraId="14C9C16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2.023637</w:t>
            </w:r>
          </w:p>
        </w:tc>
        <w:tc>
          <w:tcPr>
            <w:tcW w:w="2070" w:type="dxa"/>
            <w:tcBorders>
              <w:top w:val="nil"/>
              <w:left w:val="nil"/>
              <w:bottom w:val="nil"/>
              <w:right w:val="nil"/>
            </w:tcBorders>
            <w:tcMar>
              <w:top w:w="0" w:type="dxa"/>
              <w:left w:w="100" w:type="dxa"/>
              <w:bottom w:w="0" w:type="dxa"/>
              <w:right w:w="100" w:type="dxa"/>
            </w:tcMar>
          </w:tcPr>
          <w:p w14:paraId="1B0D932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1.93905</w:t>
            </w:r>
          </w:p>
        </w:tc>
      </w:tr>
      <w:tr w:rsidR="00C15726" w14:paraId="690F4135"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13D8553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middle frontal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6D49745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1.640473</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3601469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1.956614</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69FEA51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2.733248</w:t>
            </w:r>
          </w:p>
        </w:tc>
      </w:tr>
      <w:tr w:rsidR="00C15726" w14:paraId="40F065EF" w14:textId="77777777">
        <w:trPr>
          <w:trHeight w:val="300"/>
        </w:trPr>
        <w:tc>
          <w:tcPr>
            <w:tcW w:w="4170" w:type="dxa"/>
            <w:tcBorders>
              <w:top w:val="nil"/>
              <w:left w:val="nil"/>
              <w:bottom w:val="nil"/>
              <w:right w:val="nil"/>
            </w:tcBorders>
            <w:tcMar>
              <w:top w:w="0" w:type="dxa"/>
              <w:left w:w="100" w:type="dxa"/>
              <w:bottom w:w="0" w:type="dxa"/>
              <w:right w:w="100" w:type="dxa"/>
            </w:tcMar>
          </w:tcPr>
          <w:p w14:paraId="09458BC3"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Cerebellum White Matter</w:t>
            </w:r>
          </w:p>
        </w:tc>
        <w:tc>
          <w:tcPr>
            <w:tcW w:w="1110" w:type="dxa"/>
            <w:tcBorders>
              <w:top w:val="nil"/>
              <w:left w:val="nil"/>
              <w:bottom w:val="nil"/>
              <w:right w:val="nil"/>
            </w:tcBorders>
            <w:tcMar>
              <w:top w:w="0" w:type="dxa"/>
              <w:left w:w="100" w:type="dxa"/>
              <w:bottom w:w="0" w:type="dxa"/>
              <w:right w:w="100" w:type="dxa"/>
            </w:tcMar>
          </w:tcPr>
          <w:p w14:paraId="4C0F74D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1.634217</w:t>
            </w:r>
          </w:p>
        </w:tc>
        <w:tc>
          <w:tcPr>
            <w:tcW w:w="1515" w:type="dxa"/>
            <w:tcBorders>
              <w:top w:val="nil"/>
              <w:left w:val="nil"/>
              <w:bottom w:val="nil"/>
              <w:right w:val="nil"/>
            </w:tcBorders>
            <w:tcMar>
              <w:top w:w="0" w:type="dxa"/>
              <w:left w:w="100" w:type="dxa"/>
              <w:bottom w:w="0" w:type="dxa"/>
              <w:right w:w="100" w:type="dxa"/>
            </w:tcMar>
          </w:tcPr>
          <w:p w14:paraId="0801E3A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1.886694</w:t>
            </w:r>
          </w:p>
        </w:tc>
        <w:tc>
          <w:tcPr>
            <w:tcW w:w="2070" w:type="dxa"/>
            <w:tcBorders>
              <w:top w:val="nil"/>
              <w:left w:val="nil"/>
              <w:bottom w:val="nil"/>
              <w:right w:val="nil"/>
            </w:tcBorders>
            <w:tcMar>
              <w:top w:w="0" w:type="dxa"/>
              <w:left w:w="100" w:type="dxa"/>
              <w:bottom w:w="0" w:type="dxa"/>
              <w:right w:w="100" w:type="dxa"/>
            </w:tcMar>
          </w:tcPr>
          <w:p w14:paraId="4B88249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1.994007</w:t>
            </w:r>
          </w:p>
        </w:tc>
      </w:tr>
      <w:tr w:rsidR="00C15726" w14:paraId="7A889AC3"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61835AB0"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occipital pole</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073AFC1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1.607958</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7CE6A6C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2.10123</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3798C34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1.710682</w:t>
            </w:r>
          </w:p>
        </w:tc>
      </w:tr>
      <w:tr w:rsidR="00C15726" w14:paraId="49B9E769" w14:textId="77777777">
        <w:trPr>
          <w:trHeight w:val="555"/>
        </w:trPr>
        <w:tc>
          <w:tcPr>
            <w:tcW w:w="4170" w:type="dxa"/>
            <w:tcBorders>
              <w:top w:val="nil"/>
              <w:left w:val="nil"/>
              <w:bottom w:val="nil"/>
              <w:right w:val="nil"/>
            </w:tcBorders>
            <w:tcMar>
              <w:top w:w="0" w:type="dxa"/>
              <w:left w:w="100" w:type="dxa"/>
              <w:bottom w:w="0" w:type="dxa"/>
              <w:right w:w="100" w:type="dxa"/>
            </w:tcMar>
          </w:tcPr>
          <w:p w14:paraId="65A62379"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opercular part of the inferior frontal gyrus</w:t>
            </w:r>
          </w:p>
        </w:tc>
        <w:tc>
          <w:tcPr>
            <w:tcW w:w="1110" w:type="dxa"/>
            <w:tcBorders>
              <w:top w:val="nil"/>
              <w:left w:val="nil"/>
              <w:bottom w:val="nil"/>
              <w:right w:val="nil"/>
            </w:tcBorders>
            <w:tcMar>
              <w:top w:w="0" w:type="dxa"/>
              <w:left w:w="100" w:type="dxa"/>
              <w:bottom w:w="0" w:type="dxa"/>
              <w:right w:w="100" w:type="dxa"/>
            </w:tcMar>
          </w:tcPr>
          <w:p w14:paraId="31ABC3B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1.606704</w:t>
            </w:r>
          </w:p>
        </w:tc>
        <w:tc>
          <w:tcPr>
            <w:tcW w:w="1515" w:type="dxa"/>
            <w:tcBorders>
              <w:top w:val="nil"/>
              <w:left w:val="nil"/>
              <w:bottom w:val="nil"/>
              <w:right w:val="nil"/>
            </w:tcBorders>
            <w:tcMar>
              <w:top w:w="0" w:type="dxa"/>
              <w:left w:w="100" w:type="dxa"/>
              <w:bottom w:w="0" w:type="dxa"/>
              <w:right w:w="100" w:type="dxa"/>
            </w:tcMar>
          </w:tcPr>
          <w:p w14:paraId="2580B08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1.862707</w:t>
            </w:r>
          </w:p>
        </w:tc>
        <w:tc>
          <w:tcPr>
            <w:tcW w:w="2070" w:type="dxa"/>
            <w:tcBorders>
              <w:top w:val="nil"/>
              <w:left w:val="nil"/>
              <w:bottom w:val="nil"/>
              <w:right w:val="nil"/>
            </w:tcBorders>
            <w:tcMar>
              <w:top w:w="0" w:type="dxa"/>
              <w:left w:w="100" w:type="dxa"/>
              <w:bottom w:w="0" w:type="dxa"/>
              <w:right w:w="100" w:type="dxa"/>
            </w:tcMar>
          </w:tcPr>
          <w:p w14:paraId="5502065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2.983784</w:t>
            </w:r>
          </w:p>
        </w:tc>
      </w:tr>
      <w:tr w:rsidR="00C15726" w14:paraId="68D13507"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7BEF7CA2"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anterior insula</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2D8D5CB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1.576673</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232AE11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1.83106</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3F0974C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2.568844</w:t>
            </w:r>
          </w:p>
        </w:tc>
      </w:tr>
      <w:tr w:rsidR="00C15726" w14:paraId="2AAD9C27" w14:textId="77777777">
        <w:trPr>
          <w:trHeight w:val="300"/>
        </w:trPr>
        <w:tc>
          <w:tcPr>
            <w:tcW w:w="4170" w:type="dxa"/>
            <w:tcBorders>
              <w:top w:val="nil"/>
              <w:left w:val="nil"/>
              <w:bottom w:val="nil"/>
              <w:right w:val="nil"/>
            </w:tcBorders>
            <w:tcMar>
              <w:top w:w="0" w:type="dxa"/>
              <w:left w:w="100" w:type="dxa"/>
              <w:bottom w:w="0" w:type="dxa"/>
              <w:right w:w="100" w:type="dxa"/>
            </w:tcMar>
          </w:tcPr>
          <w:p w14:paraId="3CEC45BA"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precentral gyrus</w:t>
            </w:r>
          </w:p>
        </w:tc>
        <w:tc>
          <w:tcPr>
            <w:tcW w:w="1110" w:type="dxa"/>
            <w:tcBorders>
              <w:top w:val="nil"/>
              <w:left w:val="nil"/>
              <w:bottom w:val="nil"/>
              <w:right w:val="nil"/>
            </w:tcBorders>
            <w:tcMar>
              <w:top w:w="0" w:type="dxa"/>
              <w:left w:w="100" w:type="dxa"/>
              <w:bottom w:w="0" w:type="dxa"/>
              <w:right w:w="100" w:type="dxa"/>
            </w:tcMar>
          </w:tcPr>
          <w:p w14:paraId="4F3BD7E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1.56827</w:t>
            </w:r>
          </w:p>
        </w:tc>
        <w:tc>
          <w:tcPr>
            <w:tcW w:w="1515" w:type="dxa"/>
            <w:tcBorders>
              <w:top w:val="nil"/>
              <w:left w:val="nil"/>
              <w:bottom w:val="nil"/>
              <w:right w:val="nil"/>
            </w:tcBorders>
            <w:tcMar>
              <w:top w:w="0" w:type="dxa"/>
              <w:left w:w="100" w:type="dxa"/>
              <w:bottom w:w="0" w:type="dxa"/>
              <w:right w:w="100" w:type="dxa"/>
            </w:tcMar>
          </w:tcPr>
          <w:p w14:paraId="45D6588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1.689601</w:t>
            </w:r>
          </w:p>
        </w:tc>
        <w:tc>
          <w:tcPr>
            <w:tcW w:w="2070" w:type="dxa"/>
            <w:tcBorders>
              <w:top w:val="nil"/>
              <w:left w:val="nil"/>
              <w:bottom w:val="nil"/>
              <w:right w:val="nil"/>
            </w:tcBorders>
            <w:tcMar>
              <w:top w:w="0" w:type="dxa"/>
              <w:left w:w="100" w:type="dxa"/>
              <w:bottom w:w="0" w:type="dxa"/>
              <w:right w:w="100" w:type="dxa"/>
            </w:tcMar>
          </w:tcPr>
          <w:p w14:paraId="4B0F72A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3.136704</w:t>
            </w:r>
          </w:p>
        </w:tc>
      </w:tr>
      <w:tr w:rsidR="00C15726" w14:paraId="6C403C11"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614C3BD7"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Pallidum</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44A07F5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1.561033</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5C43384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1.345314</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19D3C52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3.970727</w:t>
            </w:r>
          </w:p>
        </w:tc>
      </w:tr>
      <w:tr w:rsidR="00C15726" w14:paraId="14919CC2" w14:textId="77777777">
        <w:trPr>
          <w:trHeight w:val="300"/>
        </w:trPr>
        <w:tc>
          <w:tcPr>
            <w:tcW w:w="4170" w:type="dxa"/>
            <w:tcBorders>
              <w:top w:val="nil"/>
              <w:left w:val="nil"/>
              <w:bottom w:val="nil"/>
              <w:right w:val="nil"/>
            </w:tcBorders>
            <w:tcMar>
              <w:top w:w="0" w:type="dxa"/>
              <w:left w:w="100" w:type="dxa"/>
              <w:bottom w:w="0" w:type="dxa"/>
              <w:right w:w="100" w:type="dxa"/>
            </w:tcMar>
          </w:tcPr>
          <w:p w14:paraId="774D478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supplementary motor cortex</w:t>
            </w:r>
          </w:p>
        </w:tc>
        <w:tc>
          <w:tcPr>
            <w:tcW w:w="1110" w:type="dxa"/>
            <w:tcBorders>
              <w:top w:val="nil"/>
              <w:left w:val="nil"/>
              <w:bottom w:val="nil"/>
              <w:right w:val="nil"/>
            </w:tcBorders>
            <w:tcMar>
              <w:top w:w="0" w:type="dxa"/>
              <w:left w:w="100" w:type="dxa"/>
              <w:bottom w:w="0" w:type="dxa"/>
              <w:right w:w="100" w:type="dxa"/>
            </w:tcMar>
          </w:tcPr>
          <w:p w14:paraId="6ABD900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1.54779</w:t>
            </w:r>
          </w:p>
        </w:tc>
        <w:tc>
          <w:tcPr>
            <w:tcW w:w="1515" w:type="dxa"/>
            <w:tcBorders>
              <w:top w:val="nil"/>
              <w:left w:val="nil"/>
              <w:bottom w:val="nil"/>
              <w:right w:val="nil"/>
            </w:tcBorders>
            <w:tcMar>
              <w:top w:w="0" w:type="dxa"/>
              <w:left w:w="100" w:type="dxa"/>
              <w:bottom w:w="0" w:type="dxa"/>
              <w:right w:w="100" w:type="dxa"/>
            </w:tcMar>
          </w:tcPr>
          <w:p w14:paraId="054A7CB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2.018619</w:t>
            </w:r>
          </w:p>
        </w:tc>
        <w:tc>
          <w:tcPr>
            <w:tcW w:w="2070" w:type="dxa"/>
            <w:tcBorders>
              <w:top w:val="nil"/>
              <w:left w:val="nil"/>
              <w:bottom w:val="nil"/>
              <w:right w:val="nil"/>
            </w:tcBorders>
            <w:tcMar>
              <w:top w:w="0" w:type="dxa"/>
              <w:left w:w="100" w:type="dxa"/>
              <w:bottom w:w="0" w:type="dxa"/>
              <w:right w:w="100" w:type="dxa"/>
            </w:tcMar>
          </w:tcPr>
          <w:p w14:paraId="159F1FB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1.426876</w:t>
            </w:r>
          </w:p>
        </w:tc>
      </w:tr>
      <w:tr w:rsidR="00C15726" w14:paraId="502809FF"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3137850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 xml:space="preserve">Left </w:t>
            </w:r>
            <w:proofErr w:type="spellStart"/>
            <w:r>
              <w:rPr>
                <w:rFonts w:ascii="Calibri" w:eastAsia="Calibri" w:hAnsi="Calibri" w:cs="Calibri"/>
                <w:b/>
                <w:color w:val="231F20"/>
                <w:sz w:val="16"/>
                <w:szCs w:val="16"/>
              </w:rPr>
              <w:t>parahippocampal</w:t>
            </w:r>
            <w:proofErr w:type="spellEnd"/>
            <w:r>
              <w:rPr>
                <w:rFonts w:ascii="Calibri" w:eastAsia="Calibri" w:hAnsi="Calibri" w:cs="Calibri"/>
                <w:b/>
                <w:color w:val="231F20"/>
                <w:sz w:val="16"/>
                <w:szCs w:val="16"/>
              </w:rPr>
              <w:t xml:space="preserve">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39F86E5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1.543659</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0AADA39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1.952332</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4268F91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1.641477</w:t>
            </w:r>
          </w:p>
        </w:tc>
      </w:tr>
      <w:tr w:rsidR="00C15726" w14:paraId="0A46860D" w14:textId="77777777">
        <w:trPr>
          <w:trHeight w:val="300"/>
        </w:trPr>
        <w:tc>
          <w:tcPr>
            <w:tcW w:w="4170" w:type="dxa"/>
            <w:tcBorders>
              <w:top w:val="nil"/>
              <w:left w:val="nil"/>
              <w:bottom w:val="nil"/>
              <w:right w:val="nil"/>
            </w:tcBorders>
            <w:tcMar>
              <w:top w:w="0" w:type="dxa"/>
              <w:left w:w="100" w:type="dxa"/>
              <w:bottom w:w="0" w:type="dxa"/>
              <w:right w:w="100" w:type="dxa"/>
            </w:tcMar>
          </w:tcPr>
          <w:p w14:paraId="2B14490A"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middle temporal gyrus</w:t>
            </w:r>
          </w:p>
        </w:tc>
        <w:tc>
          <w:tcPr>
            <w:tcW w:w="1110" w:type="dxa"/>
            <w:tcBorders>
              <w:top w:val="nil"/>
              <w:left w:val="nil"/>
              <w:bottom w:val="nil"/>
              <w:right w:val="nil"/>
            </w:tcBorders>
            <w:tcMar>
              <w:top w:w="0" w:type="dxa"/>
              <w:left w:w="100" w:type="dxa"/>
              <w:bottom w:w="0" w:type="dxa"/>
              <w:right w:w="100" w:type="dxa"/>
            </w:tcMar>
          </w:tcPr>
          <w:p w14:paraId="4442D07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1.536823</w:t>
            </w:r>
          </w:p>
        </w:tc>
        <w:tc>
          <w:tcPr>
            <w:tcW w:w="1515" w:type="dxa"/>
            <w:tcBorders>
              <w:top w:val="nil"/>
              <w:left w:val="nil"/>
              <w:bottom w:val="nil"/>
              <w:right w:val="nil"/>
            </w:tcBorders>
            <w:tcMar>
              <w:top w:w="0" w:type="dxa"/>
              <w:left w:w="100" w:type="dxa"/>
              <w:bottom w:w="0" w:type="dxa"/>
              <w:right w:w="100" w:type="dxa"/>
            </w:tcMar>
          </w:tcPr>
          <w:p w14:paraId="524411D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2.045607</w:t>
            </w:r>
          </w:p>
        </w:tc>
        <w:tc>
          <w:tcPr>
            <w:tcW w:w="2070" w:type="dxa"/>
            <w:tcBorders>
              <w:top w:val="nil"/>
              <w:left w:val="nil"/>
              <w:bottom w:val="nil"/>
              <w:right w:val="nil"/>
            </w:tcBorders>
            <w:tcMar>
              <w:top w:w="0" w:type="dxa"/>
              <w:left w:w="100" w:type="dxa"/>
              <w:bottom w:w="0" w:type="dxa"/>
              <w:right w:w="100" w:type="dxa"/>
            </w:tcMar>
          </w:tcPr>
          <w:p w14:paraId="186C355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0.792286</w:t>
            </w:r>
          </w:p>
        </w:tc>
      </w:tr>
      <w:tr w:rsidR="00C15726" w14:paraId="7B03EA53"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4E914C7B"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superior parietal lobule</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372FE78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1.525395</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43D1B52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1.816316</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5F2073B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2.255325</w:t>
            </w:r>
          </w:p>
        </w:tc>
      </w:tr>
      <w:tr w:rsidR="00C15726" w14:paraId="0A60C4D1" w14:textId="77777777">
        <w:trPr>
          <w:trHeight w:val="300"/>
        </w:trPr>
        <w:tc>
          <w:tcPr>
            <w:tcW w:w="4170" w:type="dxa"/>
            <w:tcBorders>
              <w:top w:val="nil"/>
              <w:left w:val="nil"/>
              <w:bottom w:val="nil"/>
              <w:right w:val="nil"/>
            </w:tcBorders>
            <w:tcMar>
              <w:top w:w="0" w:type="dxa"/>
              <w:left w:w="100" w:type="dxa"/>
              <w:bottom w:w="0" w:type="dxa"/>
              <w:right w:w="100" w:type="dxa"/>
            </w:tcMar>
          </w:tcPr>
          <w:p w14:paraId="604170DB"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supramarginal gyrus</w:t>
            </w:r>
          </w:p>
        </w:tc>
        <w:tc>
          <w:tcPr>
            <w:tcW w:w="1110" w:type="dxa"/>
            <w:tcBorders>
              <w:top w:val="nil"/>
              <w:left w:val="nil"/>
              <w:bottom w:val="nil"/>
              <w:right w:val="nil"/>
            </w:tcBorders>
            <w:tcMar>
              <w:top w:w="0" w:type="dxa"/>
              <w:left w:w="100" w:type="dxa"/>
              <w:bottom w:w="0" w:type="dxa"/>
              <w:right w:w="100" w:type="dxa"/>
            </w:tcMar>
          </w:tcPr>
          <w:p w14:paraId="4993616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1.506635</w:t>
            </w:r>
          </w:p>
        </w:tc>
        <w:tc>
          <w:tcPr>
            <w:tcW w:w="1515" w:type="dxa"/>
            <w:tcBorders>
              <w:top w:val="nil"/>
              <w:left w:val="nil"/>
              <w:bottom w:val="nil"/>
              <w:right w:val="nil"/>
            </w:tcBorders>
            <w:tcMar>
              <w:top w:w="0" w:type="dxa"/>
              <w:left w:w="100" w:type="dxa"/>
              <w:bottom w:w="0" w:type="dxa"/>
              <w:right w:w="100" w:type="dxa"/>
            </w:tcMar>
          </w:tcPr>
          <w:p w14:paraId="360C1F6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1.782195</w:t>
            </w:r>
          </w:p>
        </w:tc>
        <w:tc>
          <w:tcPr>
            <w:tcW w:w="2070" w:type="dxa"/>
            <w:tcBorders>
              <w:top w:val="nil"/>
              <w:left w:val="nil"/>
              <w:bottom w:val="nil"/>
              <w:right w:val="nil"/>
            </w:tcBorders>
            <w:tcMar>
              <w:top w:w="0" w:type="dxa"/>
              <w:left w:w="100" w:type="dxa"/>
              <w:bottom w:w="0" w:type="dxa"/>
              <w:right w:w="100" w:type="dxa"/>
            </w:tcMar>
          </w:tcPr>
          <w:p w14:paraId="0A1CB53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1.618199</w:t>
            </w:r>
          </w:p>
        </w:tc>
      </w:tr>
      <w:tr w:rsidR="00C15726" w14:paraId="46531F66"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3D6B447E"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fusiform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572F62F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1.505367</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4FF3E19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1.383632</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5A21309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3.901395</w:t>
            </w:r>
          </w:p>
        </w:tc>
      </w:tr>
      <w:tr w:rsidR="00C15726" w14:paraId="72942438" w14:textId="77777777">
        <w:trPr>
          <w:trHeight w:val="300"/>
        </w:trPr>
        <w:tc>
          <w:tcPr>
            <w:tcW w:w="4170" w:type="dxa"/>
            <w:tcBorders>
              <w:top w:val="nil"/>
              <w:left w:val="nil"/>
              <w:bottom w:val="nil"/>
              <w:right w:val="nil"/>
            </w:tcBorders>
            <w:tcMar>
              <w:top w:w="0" w:type="dxa"/>
              <w:left w:w="100" w:type="dxa"/>
              <w:bottom w:w="0" w:type="dxa"/>
              <w:right w:w="100" w:type="dxa"/>
            </w:tcMar>
          </w:tcPr>
          <w:p w14:paraId="7DE86B83"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occipital fusiform gyrus</w:t>
            </w:r>
          </w:p>
        </w:tc>
        <w:tc>
          <w:tcPr>
            <w:tcW w:w="1110" w:type="dxa"/>
            <w:tcBorders>
              <w:top w:val="nil"/>
              <w:left w:val="nil"/>
              <w:bottom w:val="nil"/>
              <w:right w:val="nil"/>
            </w:tcBorders>
            <w:tcMar>
              <w:top w:w="0" w:type="dxa"/>
              <w:left w:w="100" w:type="dxa"/>
              <w:bottom w:w="0" w:type="dxa"/>
              <w:right w:w="100" w:type="dxa"/>
            </w:tcMar>
          </w:tcPr>
          <w:p w14:paraId="58716A2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1.500766</w:t>
            </w:r>
          </w:p>
        </w:tc>
        <w:tc>
          <w:tcPr>
            <w:tcW w:w="1515" w:type="dxa"/>
            <w:tcBorders>
              <w:top w:val="nil"/>
              <w:left w:val="nil"/>
              <w:bottom w:val="nil"/>
              <w:right w:val="nil"/>
            </w:tcBorders>
            <w:tcMar>
              <w:top w:w="0" w:type="dxa"/>
              <w:left w:w="100" w:type="dxa"/>
              <w:bottom w:w="0" w:type="dxa"/>
              <w:right w:w="100" w:type="dxa"/>
            </w:tcMar>
          </w:tcPr>
          <w:p w14:paraId="1202A48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1.98387</w:t>
            </w:r>
          </w:p>
        </w:tc>
        <w:tc>
          <w:tcPr>
            <w:tcW w:w="2070" w:type="dxa"/>
            <w:tcBorders>
              <w:top w:val="nil"/>
              <w:left w:val="nil"/>
              <w:bottom w:val="nil"/>
              <w:right w:val="nil"/>
            </w:tcBorders>
            <w:tcMar>
              <w:top w:w="0" w:type="dxa"/>
              <w:left w:w="100" w:type="dxa"/>
              <w:bottom w:w="0" w:type="dxa"/>
              <w:right w:w="100" w:type="dxa"/>
            </w:tcMar>
          </w:tcPr>
          <w:p w14:paraId="0A6F802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1.366842</w:t>
            </w:r>
          </w:p>
        </w:tc>
      </w:tr>
      <w:tr w:rsidR="00C15726" w14:paraId="3B23A212"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383E6032"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superior temporal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4BFD2E9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1.466682</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4AF0205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1.931225</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7915246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1.548261</w:t>
            </w:r>
          </w:p>
        </w:tc>
      </w:tr>
      <w:tr w:rsidR="00C15726" w14:paraId="792BBA86" w14:textId="77777777">
        <w:trPr>
          <w:trHeight w:val="300"/>
        </w:trPr>
        <w:tc>
          <w:tcPr>
            <w:tcW w:w="4170" w:type="dxa"/>
            <w:tcBorders>
              <w:top w:val="nil"/>
              <w:left w:val="nil"/>
              <w:bottom w:val="nil"/>
              <w:right w:val="nil"/>
            </w:tcBorders>
            <w:tcMar>
              <w:top w:w="0" w:type="dxa"/>
              <w:left w:w="100" w:type="dxa"/>
              <w:bottom w:w="0" w:type="dxa"/>
              <w:right w:w="100" w:type="dxa"/>
            </w:tcMar>
          </w:tcPr>
          <w:p w14:paraId="610D6E05"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Cerebral White Matter</w:t>
            </w:r>
          </w:p>
        </w:tc>
        <w:tc>
          <w:tcPr>
            <w:tcW w:w="1110" w:type="dxa"/>
            <w:tcBorders>
              <w:top w:val="nil"/>
              <w:left w:val="nil"/>
              <w:bottom w:val="nil"/>
              <w:right w:val="nil"/>
            </w:tcBorders>
            <w:tcMar>
              <w:top w:w="0" w:type="dxa"/>
              <w:left w:w="100" w:type="dxa"/>
              <w:bottom w:w="0" w:type="dxa"/>
              <w:right w:w="100" w:type="dxa"/>
            </w:tcMar>
          </w:tcPr>
          <w:p w14:paraId="5B429BB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1.46494</w:t>
            </w:r>
          </w:p>
        </w:tc>
        <w:tc>
          <w:tcPr>
            <w:tcW w:w="1515" w:type="dxa"/>
            <w:tcBorders>
              <w:top w:val="nil"/>
              <w:left w:val="nil"/>
              <w:bottom w:val="nil"/>
              <w:right w:val="nil"/>
            </w:tcBorders>
            <w:tcMar>
              <w:top w:w="0" w:type="dxa"/>
              <w:left w:w="100" w:type="dxa"/>
              <w:bottom w:w="0" w:type="dxa"/>
              <w:right w:w="100" w:type="dxa"/>
            </w:tcMar>
          </w:tcPr>
          <w:p w14:paraId="255CBCE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1.532713</w:t>
            </w:r>
          </w:p>
        </w:tc>
        <w:tc>
          <w:tcPr>
            <w:tcW w:w="2070" w:type="dxa"/>
            <w:tcBorders>
              <w:top w:val="nil"/>
              <w:left w:val="nil"/>
              <w:bottom w:val="nil"/>
              <w:right w:val="nil"/>
            </w:tcBorders>
            <w:tcMar>
              <w:top w:w="0" w:type="dxa"/>
              <w:left w:w="100" w:type="dxa"/>
              <w:bottom w:w="0" w:type="dxa"/>
              <w:right w:w="100" w:type="dxa"/>
            </w:tcMar>
          </w:tcPr>
          <w:p w14:paraId="71C6F82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3.080928</w:t>
            </w:r>
          </w:p>
        </w:tc>
      </w:tr>
      <w:tr w:rsidR="00C15726" w14:paraId="21DE8A1B"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1D9FA157"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occipital fusiform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0FFD476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1.448692</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02A9B24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1.774211</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432948E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1.510537</w:t>
            </w:r>
          </w:p>
        </w:tc>
      </w:tr>
      <w:tr w:rsidR="00C15726" w14:paraId="335B7BD1" w14:textId="77777777">
        <w:trPr>
          <w:trHeight w:val="300"/>
        </w:trPr>
        <w:tc>
          <w:tcPr>
            <w:tcW w:w="4170" w:type="dxa"/>
            <w:tcBorders>
              <w:top w:val="nil"/>
              <w:left w:val="nil"/>
              <w:bottom w:val="nil"/>
              <w:right w:val="nil"/>
            </w:tcBorders>
            <w:tcMar>
              <w:top w:w="0" w:type="dxa"/>
              <w:left w:w="100" w:type="dxa"/>
              <w:bottom w:w="0" w:type="dxa"/>
              <w:right w:w="100" w:type="dxa"/>
            </w:tcMar>
          </w:tcPr>
          <w:p w14:paraId="71650386"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cuneus</w:t>
            </w:r>
          </w:p>
        </w:tc>
        <w:tc>
          <w:tcPr>
            <w:tcW w:w="1110" w:type="dxa"/>
            <w:tcBorders>
              <w:top w:val="nil"/>
              <w:left w:val="nil"/>
              <w:bottom w:val="nil"/>
              <w:right w:val="nil"/>
            </w:tcBorders>
            <w:tcMar>
              <w:top w:w="0" w:type="dxa"/>
              <w:left w:w="100" w:type="dxa"/>
              <w:bottom w:w="0" w:type="dxa"/>
              <w:right w:w="100" w:type="dxa"/>
            </w:tcMar>
          </w:tcPr>
          <w:p w14:paraId="4B45241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1.446867</w:t>
            </w:r>
          </w:p>
        </w:tc>
        <w:tc>
          <w:tcPr>
            <w:tcW w:w="1515" w:type="dxa"/>
            <w:tcBorders>
              <w:top w:val="nil"/>
              <w:left w:val="nil"/>
              <w:bottom w:val="nil"/>
              <w:right w:val="nil"/>
            </w:tcBorders>
            <w:tcMar>
              <w:top w:w="0" w:type="dxa"/>
              <w:left w:w="100" w:type="dxa"/>
              <w:bottom w:w="0" w:type="dxa"/>
              <w:right w:w="100" w:type="dxa"/>
            </w:tcMar>
          </w:tcPr>
          <w:p w14:paraId="36865C4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1.75561</w:t>
            </w:r>
          </w:p>
        </w:tc>
        <w:tc>
          <w:tcPr>
            <w:tcW w:w="2070" w:type="dxa"/>
            <w:tcBorders>
              <w:top w:val="nil"/>
              <w:left w:val="nil"/>
              <w:bottom w:val="nil"/>
              <w:right w:val="nil"/>
            </w:tcBorders>
            <w:tcMar>
              <w:top w:w="0" w:type="dxa"/>
              <w:left w:w="100" w:type="dxa"/>
              <w:bottom w:w="0" w:type="dxa"/>
              <w:right w:w="100" w:type="dxa"/>
            </w:tcMar>
          </w:tcPr>
          <w:p w14:paraId="5B8FB68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1.556874</w:t>
            </w:r>
          </w:p>
        </w:tc>
      </w:tr>
      <w:tr w:rsidR="00C15726" w14:paraId="26765F82" w14:textId="77777777">
        <w:trPr>
          <w:trHeight w:val="555"/>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7A9E208"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lastRenderedPageBreak/>
              <w:t>Left triangular part of the inferior frontal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2B51365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1.434262</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659E242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1.494599</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7EDE051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1.698296</w:t>
            </w:r>
          </w:p>
        </w:tc>
      </w:tr>
      <w:tr w:rsidR="00C15726" w14:paraId="09A7007F" w14:textId="77777777">
        <w:trPr>
          <w:trHeight w:val="300"/>
        </w:trPr>
        <w:tc>
          <w:tcPr>
            <w:tcW w:w="4170" w:type="dxa"/>
            <w:tcBorders>
              <w:top w:val="nil"/>
              <w:left w:val="nil"/>
              <w:bottom w:val="nil"/>
              <w:right w:val="nil"/>
            </w:tcBorders>
            <w:tcMar>
              <w:top w:w="0" w:type="dxa"/>
              <w:left w:w="100" w:type="dxa"/>
              <w:bottom w:w="0" w:type="dxa"/>
              <w:right w:w="100" w:type="dxa"/>
            </w:tcMar>
          </w:tcPr>
          <w:p w14:paraId="263AC662"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posterior orbital gyrus</w:t>
            </w:r>
          </w:p>
        </w:tc>
        <w:tc>
          <w:tcPr>
            <w:tcW w:w="1110" w:type="dxa"/>
            <w:tcBorders>
              <w:top w:val="nil"/>
              <w:left w:val="nil"/>
              <w:bottom w:val="nil"/>
              <w:right w:val="nil"/>
            </w:tcBorders>
            <w:tcMar>
              <w:top w:w="0" w:type="dxa"/>
              <w:left w:w="100" w:type="dxa"/>
              <w:bottom w:w="0" w:type="dxa"/>
              <w:right w:w="100" w:type="dxa"/>
            </w:tcMar>
          </w:tcPr>
          <w:p w14:paraId="37D9745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1.431487</w:t>
            </w:r>
          </w:p>
        </w:tc>
        <w:tc>
          <w:tcPr>
            <w:tcW w:w="1515" w:type="dxa"/>
            <w:tcBorders>
              <w:top w:val="nil"/>
              <w:left w:val="nil"/>
              <w:bottom w:val="nil"/>
              <w:right w:val="nil"/>
            </w:tcBorders>
            <w:tcMar>
              <w:top w:w="0" w:type="dxa"/>
              <w:left w:w="100" w:type="dxa"/>
              <w:bottom w:w="0" w:type="dxa"/>
              <w:right w:w="100" w:type="dxa"/>
            </w:tcMar>
          </w:tcPr>
          <w:p w14:paraId="2C52210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1.884696</w:t>
            </w:r>
          </w:p>
        </w:tc>
        <w:tc>
          <w:tcPr>
            <w:tcW w:w="2070" w:type="dxa"/>
            <w:tcBorders>
              <w:top w:val="nil"/>
              <w:left w:val="nil"/>
              <w:bottom w:val="nil"/>
              <w:right w:val="nil"/>
            </w:tcBorders>
            <w:tcMar>
              <w:top w:w="0" w:type="dxa"/>
              <w:left w:w="100" w:type="dxa"/>
              <w:bottom w:w="0" w:type="dxa"/>
              <w:right w:w="100" w:type="dxa"/>
            </w:tcMar>
          </w:tcPr>
          <w:p w14:paraId="65C9CC1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1.344898</w:t>
            </w:r>
          </w:p>
        </w:tc>
      </w:tr>
      <w:tr w:rsidR="00C15726" w14:paraId="58FE6CC7"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66CACAD2"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supramarginal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0CD3CD7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1.426303</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347DBBF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1.559537</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56A026D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2.853231</w:t>
            </w:r>
          </w:p>
        </w:tc>
      </w:tr>
      <w:tr w:rsidR="00C15726" w14:paraId="684B4CD8" w14:textId="77777777">
        <w:trPr>
          <w:trHeight w:val="300"/>
        </w:trPr>
        <w:tc>
          <w:tcPr>
            <w:tcW w:w="4170" w:type="dxa"/>
            <w:tcBorders>
              <w:top w:val="nil"/>
              <w:left w:val="nil"/>
              <w:bottom w:val="nil"/>
              <w:right w:val="nil"/>
            </w:tcBorders>
            <w:tcMar>
              <w:top w:w="0" w:type="dxa"/>
              <w:left w:w="100" w:type="dxa"/>
              <w:bottom w:w="0" w:type="dxa"/>
              <w:right w:w="100" w:type="dxa"/>
            </w:tcMar>
          </w:tcPr>
          <w:p w14:paraId="339FFF5C"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middle frontal gyrus</w:t>
            </w:r>
          </w:p>
        </w:tc>
        <w:tc>
          <w:tcPr>
            <w:tcW w:w="1110" w:type="dxa"/>
            <w:tcBorders>
              <w:top w:val="nil"/>
              <w:left w:val="nil"/>
              <w:bottom w:val="nil"/>
              <w:right w:val="nil"/>
            </w:tcBorders>
            <w:tcMar>
              <w:top w:w="0" w:type="dxa"/>
              <w:left w:w="100" w:type="dxa"/>
              <w:bottom w:w="0" w:type="dxa"/>
              <w:right w:w="100" w:type="dxa"/>
            </w:tcMar>
          </w:tcPr>
          <w:p w14:paraId="1C1449E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1.426016</w:t>
            </w:r>
          </w:p>
        </w:tc>
        <w:tc>
          <w:tcPr>
            <w:tcW w:w="1515" w:type="dxa"/>
            <w:tcBorders>
              <w:top w:val="nil"/>
              <w:left w:val="nil"/>
              <w:bottom w:val="nil"/>
              <w:right w:val="nil"/>
            </w:tcBorders>
            <w:tcMar>
              <w:top w:w="0" w:type="dxa"/>
              <w:left w:w="100" w:type="dxa"/>
              <w:bottom w:w="0" w:type="dxa"/>
              <w:right w:w="100" w:type="dxa"/>
            </w:tcMar>
          </w:tcPr>
          <w:p w14:paraId="516523A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1.832797</w:t>
            </w:r>
          </w:p>
        </w:tc>
        <w:tc>
          <w:tcPr>
            <w:tcW w:w="2070" w:type="dxa"/>
            <w:tcBorders>
              <w:top w:val="nil"/>
              <w:left w:val="nil"/>
              <w:bottom w:val="nil"/>
              <w:right w:val="nil"/>
            </w:tcBorders>
            <w:tcMar>
              <w:top w:w="0" w:type="dxa"/>
              <w:left w:w="100" w:type="dxa"/>
              <w:bottom w:w="0" w:type="dxa"/>
              <w:right w:w="100" w:type="dxa"/>
            </w:tcMar>
          </w:tcPr>
          <w:p w14:paraId="3016732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1.336133</w:t>
            </w:r>
          </w:p>
        </w:tc>
      </w:tr>
      <w:tr w:rsidR="00C15726" w14:paraId="662678A7"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2BCFD97B"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inferior occipital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5FD7037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1.425688</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56AC1C5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1.509505</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23C8B72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3.069728</w:t>
            </w:r>
          </w:p>
        </w:tc>
      </w:tr>
      <w:tr w:rsidR="00C15726" w14:paraId="148B040E" w14:textId="77777777">
        <w:trPr>
          <w:trHeight w:val="300"/>
        </w:trPr>
        <w:tc>
          <w:tcPr>
            <w:tcW w:w="4170" w:type="dxa"/>
            <w:tcBorders>
              <w:top w:val="nil"/>
              <w:left w:val="nil"/>
              <w:bottom w:val="nil"/>
              <w:right w:val="nil"/>
            </w:tcBorders>
            <w:tcMar>
              <w:top w:w="0" w:type="dxa"/>
              <w:left w:w="100" w:type="dxa"/>
              <w:bottom w:w="0" w:type="dxa"/>
              <w:right w:w="100" w:type="dxa"/>
            </w:tcMar>
          </w:tcPr>
          <w:p w14:paraId="6CEF8EA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Putamen</w:t>
            </w:r>
          </w:p>
        </w:tc>
        <w:tc>
          <w:tcPr>
            <w:tcW w:w="1110" w:type="dxa"/>
            <w:tcBorders>
              <w:top w:val="nil"/>
              <w:left w:val="nil"/>
              <w:bottom w:val="nil"/>
              <w:right w:val="nil"/>
            </w:tcBorders>
            <w:tcMar>
              <w:top w:w="0" w:type="dxa"/>
              <w:left w:w="100" w:type="dxa"/>
              <w:bottom w:w="0" w:type="dxa"/>
              <w:right w:w="100" w:type="dxa"/>
            </w:tcMar>
          </w:tcPr>
          <w:p w14:paraId="3D41BE9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1.418899</w:t>
            </w:r>
          </w:p>
        </w:tc>
        <w:tc>
          <w:tcPr>
            <w:tcW w:w="1515" w:type="dxa"/>
            <w:tcBorders>
              <w:top w:val="nil"/>
              <w:left w:val="nil"/>
              <w:bottom w:val="nil"/>
              <w:right w:val="nil"/>
            </w:tcBorders>
            <w:tcMar>
              <w:top w:w="0" w:type="dxa"/>
              <w:left w:w="100" w:type="dxa"/>
              <w:bottom w:w="0" w:type="dxa"/>
              <w:right w:w="100" w:type="dxa"/>
            </w:tcMar>
          </w:tcPr>
          <w:p w14:paraId="1E3A949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1.604831</w:t>
            </w:r>
          </w:p>
        </w:tc>
        <w:tc>
          <w:tcPr>
            <w:tcW w:w="2070" w:type="dxa"/>
            <w:tcBorders>
              <w:top w:val="nil"/>
              <w:left w:val="nil"/>
              <w:bottom w:val="nil"/>
              <w:right w:val="nil"/>
            </w:tcBorders>
            <w:tcMar>
              <w:top w:w="0" w:type="dxa"/>
              <w:left w:w="100" w:type="dxa"/>
              <w:bottom w:w="0" w:type="dxa"/>
              <w:right w:w="100" w:type="dxa"/>
            </w:tcMar>
          </w:tcPr>
          <w:p w14:paraId="4862E22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2.67385</w:t>
            </w:r>
          </w:p>
        </w:tc>
      </w:tr>
      <w:tr w:rsidR="00C15726" w14:paraId="05D3C8E1"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342759AA"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precuneus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64A79AA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1.392701</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0CE51F5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1.700503</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4CEEF25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2.127553</w:t>
            </w:r>
          </w:p>
        </w:tc>
      </w:tr>
      <w:tr w:rsidR="00C15726" w14:paraId="226F0542" w14:textId="77777777">
        <w:trPr>
          <w:trHeight w:val="300"/>
        </w:trPr>
        <w:tc>
          <w:tcPr>
            <w:tcW w:w="4170" w:type="dxa"/>
            <w:tcBorders>
              <w:top w:val="nil"/>
              <w:left w:val="nil"/>
              <w:bottom w:val="nil"/>
              <w:right w:val="nil"/>
            </w:tcBorders>
            <w:tcMar>
              <w:top w:w="0" w:type="dxa"/>
              <w:left w:w="100" w:type="dxa"/>
              <w:bottom w:w="0" w:type="dxa"/>
              <w:right w:w="100" w:type="dxa"/>
            </w:tcMar>
          </w:tcPr>
          <w:p w14:paraId="28CE07FA"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superior temporal gyrus</w:t>
            </w:r>
          </w:p>
        </w:tc>
        <w:tc>
          <w:tcPr>
            <w:tcW w:w="1110" w:type="dxa"/>
            <w:tcBorders>
              <w:top w:val="nil"/>
              <w:left w:val="nil"/>
              <w:bottom w:val="nil"/>
              <w:right w:val="nil"/>
            </w:tcBorders>
            <w:tcMar>
              <w:top w:w="0" w:type="dxa"/>
              <w:left w:w="100" w:type="dxa"/>
              <w:bottom w:w="0" w:type="dxa"/>
              <w:right w:w="100" w:type="dxa"/>
            </w:tcMar>
          </w:tcPr>
          <w:p w14:paraId="0314CA0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1.377205</w:t>
            </w:r>
          </w:p>
        </w:tc>
        <w:tc>
          <w:tcPr>
            <w:tcW w:w="1515" w:type="dxa"/>
            <w:tcBorders>
              <w:top w:val="nil"/>
              <w:left w:val="nil"/>
              <w:bottom w:val="nil"/>
              <w:right w:val="nil"/>
            </w:tcBorders>
            <w:tcMar>
              <w:top w:w="0" w:type="dxa"/>
              <w:left w:w="100" w:type="dxa"/>
              <w:bottom w:w="0" w:type="dxa"/>
              <w:right w:w="100" w:type="dxa"/>
            </w:tcMar>
          </w:tcPr>
          <w:p w14:paraId="4F98327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1.64672</w:t>
            </w:r>
          </w:p>
        </w:tc>
        <w:tc>
          <w:tcPr>
            <w:tcW w:w="2070" w:type="dxa"/>
            <w:tcBorders>
              <w:top w:val="nil"/>
              <w:left w:val="nil"/>
              <w:bottom w:val="nil"/>
              <w:right w:val="nil"/>
            </w:tcBorders>
            <w:tcMar>
              <w:top w:w="0" w:type="dxa"/>
              <w:left w:w="100" w:type="dxa"/>
              <w:bottom w:w="0" w:type="dxa"/>
              <w:right w:w="100" w:type="dxa"/>
            </w:tcMar>
          </w:tcPr>
          <w:p w14:paraId="1CD4954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2.072957</w:t>
            </w:r>
          </w:p>
        </w:tc>
      </w:tr>
      <w:tr w:rsidR="00C15726" w14:paraId="419BCB7F"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18296742"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postcentral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076AFDE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1.372136</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2E9A95B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1.614628</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7B6DE29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1.427209</w:t>
            </w:r>
          </w:p>
        </w:tc>
      </w:tr>
      <w:tr w:rsidR="00C15726" w14:paraId="013B4515" w14:textId="77777777">
        <w:trPr>
          <w:trHeight w:val="300"/>
        </w:trPr>
        <w:tc>
          <w:tcPr>
            <w:tcW w:w="4170" w:type="dxa"/>
            <w:tcBorders>
              <w:top w:val="nil"/>
              <w:left w:val="nil"/>
              <w:bottom w:val="nil"/>
              <w:right w:val="nil"/>
            </w:tcBorders>
            <w:tcMar>
              <w:top w:w="0" w:type="dxa"/>
              <w:left w:w="100" w:type="dxa"/>
              <w:bottom w:w="0" w:type="dxa"/>
              <w:right w:w="100" w:type="dxa"/>
            </w:tcMar>
          </w:tcPr>
          <w:p w14:paraId="10DAA9F8"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lateral orbital gyrus</w:t>
            </w:r>
          </w:p>
        </w:tc>
        <w:tc>
          <w:tcPr>
            <w:tcW w:w="1110" w:type="dxa"/>
            <w:tcBorders>
              <w:top w:val="nil"/>
              <w:left w:val="nil"/>
              <w:bottom w:val="nil"/>
              <w:right w:val="nil"/>
            </w:tcBorders>
            <w:tcMar>
              <w:top w:w="0" w:type="dxa"/>
              <w:left w:w="100" w:type="dxa"/>
              <w:bottom w:w="0" w:type="dxa"/>
              <w:right w:w="100" w:type="dxa"/>
            </w:tcMar>
          </w:tcPr>
          <w:p w14:paraId="2FB758F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1.35255</w:t>
            </w:r>
          </w:p>
        </w:tc>
        <w:tc>
          <w:tcPr>
            <w:tcW w:w="1515" w:type="dxa"/>
            <w:tcBorders>
              <w:top w:val="nil"/>
              <w:left w:val="nil"/>
              <w:bottom w:val="nil"/>
              <w:right w:val="nil"/>
            </w:tcBorders>
            <w:tcMar>
              <w:top w:w="0" w:type="dxa"/>
              <w:left w:w="100" w:type="dxa"/>
              <w:bottom w:w="0" w:type="dxa"/>
              <w:right w:w="100" w:type="dxa"/>
            </w:tcMar>
          </w:tcPr>
          <w:p w14:paraId="27DD260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1.306483</w:t>
            </w:r>
          </w:p>
        </w:tc>
        <w:tc>
          <w:tcPr>
            <w:tcW w:w="2070" w:type="dxa"/>
            <w:tcBorders>
              <w:top w:val="nil"/>
              <w:left w:val="nil"/>
              <w:bottom w:val="nil"/>
              <w:right w:val="nil"/>
            </w:tcBorders>
            <w:tcMar>
              <w:top w:w="0" w:type="dxa"/>
              <w:left w:w="100" w:type="dxa"/>
              <w:bottom w:w="0" w:type="dxa"/>
              <w:right w:w="100" w:type="dxa"/>
            </w:tcMar>
          </w:tcPr>
          <w:p w14:paraId="6A0948D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3.39629</w:t>
            </w:r>
          </w:p>
        </w:tc>
      </w:tr>
      <w:tr w:rsidR="00C15726" w14:paraId="3FD160F0"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9D5F139"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angular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7F93F33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1.349828</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69E5A22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1.415976</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298A75A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2.841785</w:t>
            </w:r>
          </w:p>
        </w:tc>
      </w:tr>
      <w:tr w:rsidR="00C15726" w14:paraId="5AFEA669" w14:textId="77777777">
        <w:trPr>
          <w:trHeight w:val="555"/>
        </w:trPr>
        <w:tc>
          <w:tcPr>
            <w:tcW w:w="4170" w:type="dxa"/>
            <w:tcBorders>
              <w:top w:val="nil"/>
              <w:left w:val="nil"/>
              <w:bottom w:val="nil"/>
              <w:right w:val="nil"/>
            </w:tcBorders>
            <w:tcMar>
              <w:top w:w="0" w:type="dxa"/>
              <w:left w:w="100" w:type="dxa"/>
              <w:bottom w:w="0" w:type="dxa"/>
              <w:right w:w="100" w:type="dxa"/>
            </w:tcMar>
          </w:tcPr>
          <w:p w14:paraId="5E80B106"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superior frontal gyrus medial segment</w:t>
            </w:r>
          </w:p>
        </w:tc>
        <w:tc>
          <w:tcPr>
            <w:tcW w:w="1110" w:type="dxa"/>
            <w:tcBorders>
              <w:top w:val="nil"/>
              <w:left w:val="nil"/>
              <w:bottom w:val="nil"/>
              <w:right w:val="nil"/>
            </w:tcBorders>
            <w:tcMar>
              <w:top w:w="0" w:type="dxa"/>
              <w:left w:w="100" w:type="dxa"/>
              <w:bottom w:w="0" w:type="dxa"/>
              <w:right w:w="100" w:type="dxa"/>
            </w:tcMar>
          </w:tcPr>
          <w:p w14:paraId="0A142B3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1.333963</w:t>
            </w:r>
          </w:p>
        </w:tc>
        <w:tc>
          <w:tcPr>
            <w:tcW w:w="1515" w:type="dxa"/>
            <w:tcBorders>
              <w:top w:val="nil"/>
              <w:left w:val="nil"/>
              <w:bottom w:val="nil"/>
              <w:right w:val="nil"/>
            </w:tcBorders>
            <w:tcMar>
              <w:top w:w="0" w:type="dxa"/>
              <w:left w:w="100" w:type="dxa"/>
              <w:bottom w:w="0" w:type="dxa"/>
              <w:right w:w="100" w:type="dxa"/>
            </w:tcMar>
          </w:tcPr>
          <w:p w14:paraId="42CAB65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1.622221</w:t>
            </w:r>
          </w:p>
        </w:tc>
        <w:tc>
          <w:tcPr>
            <w:tcW w:w="2070" w:type="dxa"/>
            <w:tcBorders>
              <w:top w:val="nil"/>
              <w:left w:val="nil"/>
              <w:bottom w:val="nil"/>
              <w:right w:val="nil"/>
            </w:tcBorders>
            <w:tcMar>
              <w:top w:w="0" w:type="dxa"/>
              <w:left w:w="100" w:type="dxa"/>
              <w:bottom w:w="0" w:type="dxa"/>
              <w:right w:w="100" w:type="dxa"/>
            </w:tcMar>
          </w:tcPr>
          <w:p w14:paraId="75C328B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2.220998</w:t>
            </w:r>
          </w:p>
        </w:tc>
      </w:tr>
      <w:tr w:rsidR="00C15726" w14:paraId="323EDB78"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7642FC8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frontal pole</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02DFE1C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1.328509</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61E645D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1.913694</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5A13520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0.993688</w:t>
            </w:r>
          </w:p>
        </w:tc>
      </w:tr>
      <w:tr w:rsidR="00C15726" w14:paraId="4D397EEF" w14:textId="77777777">
        <w:trPr>
          <w:trHeight w:val="300"/>
        </w:trPr>
        <w:tc>
          <w:tcPr>
            <w:tcW w:w="4170" w:type="dxa"/>
            <w:tcBorders>
              <w:top w:val="nil"/>
              <w:left w:val="nil"/>
              <w:bottom w:val="nil"/>
              <w:right w:val="nil"/>
            </w:tcBorders>
            <w:tcMar>
              <w:top w:w="0" w:type="dxa"/>
              <w:left w:w="100" w:type="dxa"/>
              <w:bottom w:w="0" w:type="dxa"/>
              <w:right w:w="100" w:type="dxa"/>
            </w:tcMar>
          </w:tcPr>
          <w:p w14:paraId="307646EA"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posterior cingulate gyrus</w:t>
            </w:r>
          </w:p>
        </w:tc>
        <w:tc>
          <w:tcPr>
            <w:tcW w:w="1110" w:type="dxa"/>
            <w:tcBorders>
              <w:top w:val="nil"/>
              <w:left w:val="nil"/>
              <w:bottom w:val="nil"/>
              <w:right w:val="nil"/>
            </w:tcBorders>
            <w:tcMar>
              <w:top w:w="0" w:type="dxa"/>
              <w:left w:w="100" w:type="dxa"/>
              <w:bottom w:w="0" w:type="dxa"/>
              <w:right w:w="100" w:type="dxa"/>
            </w:tcMar>
          </w:tcPr>
          <w:p w14:paraId="448B3AF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1.325541</w:t>
            </w:r>
          </w:p>
        </w:tc>
        <w:tc>
          <w:tcPr>
            <w:tcW w:w="1515" w:type="dxa"/>
            <w:tcBorders>
              <w:top w:val="nil"/>
              <w:left w:val="nil"/>
              <w:bottom w:val="nil"/>
              <w:right w:val="nil"/>
            </w:tcBorders>
            <w:tcMar>
              <w:top w:w="0" w:type="dxa"/>
              <w:left w:w="100" w:type="dxa"/>
              <w:bottom w:w="0" w:type="dxa"/>
              <w:right w:w="100" w:type="dxa"/>
            </w:tcMar>
          </w:tcPr>
          <w:p w14:paraId="2C61621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1.317757</w:t>
            </w:r>
          </w:p>
        </w:tc>
        <w:tc>
          <w:tcPr>
            <w:tcW w:w="2070" w:type="dxa"/>
            <w:tcBorders>
              <w:top w:val="nil"/>
              <w:left w:val="nil"/>
              <w:bottom w:val="nil"/>
              <w:right w:val="nil"/>
            </w:tcBorders>
            <w:tcMar>
              <w:top w:w="0" w:type="dxa"/>
              <w:left w:w="100" w:type="dxa"/>
              <w:bottom w:w="0" w:type="dxa"/>
              <w:right w:w="100" w:type="dxa"/>
            </w:tcMar>
          </w:tcPr>
          <w:p w14:paraId="2EFD79E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3.257024</w:t>
            </w:r>
          </w:p>
        </w:tc>
      </w:tr>
      <w:tr w:rsidR="00C15726" w14:paraId="4E4B9390"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31C77AA1"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precuneus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4CB84A3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1.323096</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550487C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1.722416</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29DAE9E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1.350707</w:t>
            </w:r>
          </w:p>
        </w:tc>
      </w:tr>
      <w:tr w:rsidR="00C15726" w14:paraId="396482EA" w14:textId="77777777">
        <w:trPr>
          <w:trHeight w:val="555"/>
        </w:trPr>
        <w:tc>
          <w:tcPr>
            <w:tcW w:w="4170" w:type="dxa"/>
            <w:tcBorders>
              <w:top w:val="nil"/>
              <w:left w:val="nil"/>
              <w:bottom w:val="nil"/>
              <w:right w:val="nil"/>
            </w:tcBorders>
            <w:tcMar>
              <w:top w:w="0" w:type="dxa"/>
              <w:left w:w="100" w:type="dxa"/>
              <w:bottom w:w="0" w:type="dxa"/>
              <w:right w:w="100" w:type="dxa"/>
            </w:tcMar>
          </w:tcPr>
          <w:p w14:paraId="4468DCF2"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opercular part of the inferior frontal gyrus</w:t>
            </w:r>
          </w:p>
        </w:tc>
        <w:tc>
          <w:tcPr>
            <w:tcW w:w="1110" w:type="dxa"/>
            <w:tcBorders>
              <w:top w:val="nil"/>
              <w:left w:val="nil"/>
              <w:bottom w:val="nil"/>
              <w:right w:val="nil"/>
            </w:tcBorders>
            <w:tcMar>
              <w:top w:w="0" w:type="dxa"/>
              <w:left w:w="100" w:type="dxa"/>
              <w:bottom w:w="0" w:type="dxa"/>
              <w:right w:w="100" w:type="dxa"/>
            </w:tcMar>
          </w:tcPr>
          <w:p w14:paraId="05F0FD6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1.311485</w:t>
            </w:r>
          </w:p>
        </w:tc>
        <w:tc>
          <w:tcPr>
            <w:tcW w:w="1515" w:type="dxa"/>
            <w:tcBorders>
              <w:top w:val="nil"/>
              <w:left w:val="nil"/>
              <w:bottom w:val="nil"/>
              <w:right w:val="nil"/>
            </w:tcBorders>
            <w:tcMar>
              <w:top w:w="0" w:type="dxa"/>
              <w:left w:w="100" w:type="dxa"/>
              <w:bottom w:w="0" w:type="dxa"/>
              <w:right w:w="100" w:type="dxa"/>
            </w:tcMar>
          </w:tcPr>
          <w:p w14:paraId="0935B82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1.517892</w:t>
            </w:r>
          </w:p>
        </w:tc>
        <w:tc>
          <w:tcPr>
            <w:tcW w:w="2070" w:type="dxa"/>
            <w:tcBorders>
              <w:top w:val="nil"/>
              <w:left w:val="nil"/>
              <w:bottom w:val="nil"/>
              <w:right w:val="nil"/>
            </w:tcBorders>
            <w:tcMar>
              <w:top w:w="0" w:type="dxa"/>
              <w:left w:w="100" w:type="dxa"/>
              <w:bottom w:w="0" w:type="dxa"/>
              <w:right w:w="100" w:type="dxa"/>
            </w:tcMar>
          </w:tcPr>
          <w:p w14:paraId="6CE5727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1.710904</w:t>
            </w:r>
          </w:p>
        </w:tc>
      </w:tr>
      <w:tr w:rsidR="00C15726" w14:paraId="20B67988"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FFF1C7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central operculum</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58F378F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1.309482</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0F755C8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1.284356</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246A652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3.291515</w:t>
            </w:r>
          </w:p>
        </w:tc>
      </w:tr>
      <w:tr w:rsidR="00C15726" w14:paraId="647DB563" w14:textId="77777777">
        <w:trPr>
          <w:trHeight w:val="300"/>
        </w:trPr>
        <w:tc>
          <w:tcPr>
            <w:tcW w:w="4170" w:type="dxa"/>
            <w:tcBorders>
              <w:top w:val="nil"/>
              <w:left w:val="nil"/>
              <w:bottom w:val="nil"/>
              <w:right w:val="nil"/>
            </w:tcBorders>
            <w:tcMar>
              <w:top w:w="0" w:type="dxa"/>
              <w:left w:w="100" w:type="dxa"/>
              <w:bottom w:w="0" w:type="dxa"/>
              <w:right w:w="100" w:type="dxa"/>
            </w:tcMar>
          </w:tcPr>
          <w:p w14:paraId="13612861"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transverse temporal gyrus</w:t>
            </w:r>
          </w:p>
        </w:tc>
        <w:tc>
          <w:tcPr>
            <w:tcW w:w="1110" w:type="dxa"/>
            <w:tcBorders>
              <w:top w:val="nil"/>
              <w:left w:val="nil"/>
              <w:bottom w:val="nil"/>
              <w:right w:val="nil"/>
            </w:tcBorders>
            <w:tcMar>
              <w:top w:w="0" w:type="dxa"/>
              <w:left w:w="100" w:type="dxa"/>
              <w:bottom w:w="0" w:type="dxa"/>
              <w:right w:w="100" w:type="dxa"/>
            </w:tcMar>
          </w:tcPr>
          <w:p w14:paraId="1156E02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1.307912</w:t>
            </w:r>
          </w:p>
        </w:tc>
        <w:tc>
          <w:tcPr>
            <w:tcW w:w="1515" w:type="dxa"/>
            <w:tcBorders>
              <w:top w:val="nil"/>
              <w:left w:val="nil"/>
              <w:bottom w:val="nil"/>
              <w:right w:val="nil"/>
            </w:tcBorders>
            <w:tcMar>
              <w:top w:w="0" w:type="dxa"/>
              <w:left w:w="100" w:type="dxa"/>
              <w:bottom w:w="0" w:type="dxa"/>
              <w:right w:w="100" w:type="dxa"/>
            </w:tcMar>
          </w:tcPr>
          <w:p w14:paraId="4CE182D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1.712096</w:t>
            </w:r>
          </w:p>
        </w:tc>
        <w:tc>
          <w:tcPr>
            <w:tcW w:w="2070" w:type="dxa"/>
            <w:tcBorders>
              <w:top w:val="nil"/>
              <w:left w:val="nil"/>
              <w:bottom w:val="nil"/>
              <w:right w:val="nil"/>
            </w:tcBorders>
            <w:tcMar>
              <w:top w:w="0" w:type="dxa"/>
              <w:left w:w="100" w:type="dxa"/>
              <w:bottom w:w="0" w:type="dxa"/>
              <w:right w:w="100" w:type="dxa"/>
            </w:tcMar>
          </w:tcPr>
          <w:p w14:paraId="02647F8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1.147481</w:t>
            </w:r>
          </w:p>
        </w:tc>
      </w:tr>
      <w:tr w:rsidR="00C15726" w14:paraId="618A9BC4"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45A47228"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Amygdala</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50BC352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1.305618</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5F511EF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1.684723</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461CFFB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1.166361</w:t>
            </w:r>
          </w:p>
        </w:tc>
      </w:tr>
      <w:tr w:rsidR="00C15726" w14:paraId="6099ADC0" w14:textId="77777777">
        <w:trPr>
          <w:trHeight w:val="555"/>
        </w:trPr>
        <w:tc>
          <w:tcPr>
            <w:tcW w:w="4170" w:type="dxa"/>
            <w:tcBorders>
              <w:top w:val="nil"/>
              <w:left w:val="nil"/>
              <w:bottom w:val="nil"/>
              <w:right w:val="nil"/>
            </w:tcBorders>
            <w:tcMar>
              <w:top w:w="0" w:type="dxa"/>
              <w:left w:w="100" w:type="dxa"/>
              <w:bottom w:w="0" w:type="dxa"/>
              <w:right w:w="100" w:type="dxa"/>
            </w:tcMar>
          </w:tcPr>
          <w:p w14:paraId="1D86A651"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precentral gyrus medial segment</w:t>
            </w:r>
          </w:p>
        </w:tc>
        <w:tc>
          <w:tcPr>
            <w:tcW w:w="1110" w:type="dxa"/>
            <w:tcBorders>
              <w:top w:val="nil"/>
              <w:left w:val="nil"/>
              <w:bottom w:val="nil"/>
              <w:right w:val="nil"/>
            </w:tcBorders>
            <w:tcMar>
              <w:top w:w="0" w:type="dxa"/>
              <w:left w:w="100" w:type="dxa"/>
              <w:bottom w:w="0" w:type="dxa"/>
              <w:right w:w="100" w:type="dxa"/>
            </w:tcMar>
          </w:tcPr>
          <w:p w14:paraId="51A72B6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1.284506</w:t>
            </w:r>
          </w:p>
        </w:tc>
        <w:tc>
          <w:tcPr>
            <w:tcW w:w="1515" w:type="dxa"/>
            <w:tcBorders>
              <w:top w:val="nil"/>
              <w:left w:val="nil"/>
              <w:bottom w:val="nil"/>
              <w:right w:val="nil"/>
            </w:tcBorders>
            <w:tcMar>
              <w:top w:w="0" w:type="dxa"/>
              <w:left w:w="100" w:type="dxa"/>
              <w:bottom w:w="0" w:type="dxa"/>
              <w:right w:w="100" w:type="dxa"/>
            </w:tcMar>
          </w:tcPr>
          <w:p w14:paraId="1539985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1.391357</w:t>
            </w:r>
          </w:p>
        </w:tc>
        <w:tc>
          <w:tcPr>
            <w:tcW w:w="2070" w:type="dxa"/>
            <w:tcBorders>
              <w:top w:val="nil"/>
              <w:left w:val="nil"/>
              <w:bottom w:val="nil"/>
              <w:right w:val="nil"/>
            </w:tcBorders>
            <w:tcMar>
              <w:top w:w="0" w:type="dxa"/>
              <w:left w:w="100" w:type="dxa"/>
              <w:bottom w:w="0" w:type="dxa"/>
              <w:right w:w="100" w:type="dxa"/>
            </w:tcMar>
          </w:tcPr>
          <w:p w14:paraId="5D960DB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2.597862</w:t>
            </w:r>
          </w:p>
        </w:tc>
      </w:tr>
      <w:tr w:rsidR="00C15726" w14:paraId="679F166C"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02AB9165"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calcarine cortex</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0AF57FB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1.28335</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0731A04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1.592959</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15DD58A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1.715128</w:t>
            </w:r>
          </w:p>
        </w:tc>
      </w:tr>
      <w:tr w:rsidR="00C15726" w14:paraId="12B44918" w14:textId="77777777">
        <w:trPr>
          <w:trHeight w:val="300"/>
        </w:trPr>
        <w:tc>
          <w:tcPr>
            <w:tcW w:w="4170" w:type="dxa"/>
            <w:tcBorders>
              <w:top w:val="nil"/>
              <w:left w:val="nil"/>
              <w:bottom w:val="nil"/>
              <w:right w:val="nil"/>
            </w:tcBorders>
            <w:tcMar>
              <w:top w:w="0" w:type="dxa"/>
              <w:left w:w="100" w:type="dxa"/>
              <w:bottom w:w="0" w:type="dxa"/>
              <w:right w:w="100" w:type="dxa"/>
            </w:tcMar>
          </w:tcPr>
          <w:p w14:paraId="5D2C2E09"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middle occipital gyrus</w:t>
            </w:r>
          </w:p>
        </w:tc>
        <w:tc>
          <w:tcPr>
            <w:tcW w:w="1110" w:type="dxa"/>
            <w:tcBorders>
              <w:top w:val="nil"/>
              <w:left w:val="nil"/>
              <w:bottom w:val="nil"/>
              <w:right w:val="nil"/>
            </w:tcBorders>
            <w:tcMar>
              <w:top w:w="0" w:type="dxa"/>
              <w:left w:w="100" w:type="dxa"/>
              <w:bottom w:w="0" w:type="dxa"/>
              <w:right w:w="100" w:type="dxa"/>
            </w:tcMar>
          </w:tcPr>
          <w:p w14:paraId="02EEF25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1.280566</w:t>
            </w:r>
          </w:p>
        </w:tc>
        <w:tc>
          <w:tcPr>
            <w:tcW w:w="1515" w:type="dxa"/>
            <w:tcBorders>
              <w:top w:val="nil"/>
              <w:left w:val="nil"/>
              <w:bottom w:val="nil"/>
              <w:right w:val="nil"/>
            </w:tcBorders>
            <w:tcMar>
              <w:top w:w="0" w:type="dxa"/>
              <w:left w:w="100" w:type="dxa"/>
              <w:bottom w:w="0" w:type="dxa"/>
              <w:right w:w="100" w:type="dxa"/>
            </w:tcMar>
          </w:tcPr>
          <w:p w14:paraId="23D338F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1.42371</w:t>
            </w:r>
          </w:p>
        </w:tc>
        <w:tc>
          <w:tcPr>
            <w:tcW w:w="2070" w:type="dxa"/>
            <w:tcBorders>
              <w:top w:val="nil"/>
              <w:left w:val="nil"/>
              <w:bottom w:val="nil"/>
              <w:right w:val="nil"/>
            </w:tcBorders>
            <w:tcMar>
              <w:top w:w="0" w:type="dxa"/>
              <w:left w:w="100" w:type="dxa"/>
              <w:bottom w:w="0" w:type="dxa"/>
              <w:right w:w="100" w:type="dxa"/>
            </w:tcMar>
          </w:tcPr>
          <w:p w14:paraId="793C206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1.755972</w:t>
            </w:r>
          </w:p>
        </w:tc>
      </w:tr>
      <w:tr w:rsidR="00C15726" w14:paraId="50FBA471"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2964D53E"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posterior orbital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1C5575D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1.274695</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15970D3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1.612437</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5EE34C8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1.848147</w:t>
            </w:r>
          </w:p>
        </w:tc>
      </w:tr>
      <w:tr w:rsidR="00C15726" w14:paraId="55914BC3" w14:textId="77777777">
        <w:trPr>
          <w:trHeight w:val="300"/>
        </w:trPr>
        <w:tc>
          <w:tcPr>
            <w:tcW w:w="4170" w:type="dxa"/>
            <w:tcBorders>
              <w:top w:val="nil"/>
              <w:left w:val="nil"/>
              <w:bottom w:val="nil"/>
              <w:right w:val="nil"/>
            </w:tcBorders>
            <w:tcMar>
              <w:top w:w="0" w:type="dxa"/>
              <w:left w:w="100" w:type="dxa"/>
              <w:bottom w:w="0" w:type="dxa"/>
              <w:right w:w="100" w:type="dxa"/>
            </w:tcMar>
          </w:tcPr>
          <w:p w14:paraId="60E0753D"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Thalamus Proper</w:t>
            </w:r>
          </w:p>
        </w:tc>
        <w:tc>
          <w:tcPr>
            <w:tcW w:w="1110" w:type="dxa"/>
            <w:tcBorders>
              <w:top w:val="nil"/>
              <w:left w:val="nil"/>
              <w:bottom w:val="nil"/>
              <w:right w:val="nil"/>
            </w:tcBorders>
            <w:tcMar>
              <w:top w:w="0" w:type="dxa"/>
              <w:left w:w="100" w:type="dxa"/>
              <w:bottom w:w="0" w:type="dxa"/>
              <w:right w:w="100" w:type="dxa"/>
            </w:tcMar>
          </w:tcPr>
          <w:p w14:paraId="1DFE9E7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1.258116</w:t>
            </w:r>
          </w:p>
        </w:tc>
        <w:tc>
          <w:tcPr>
            <w:tcW w:w="1515" w:type="dxa"/>
            <w:tcBorders>
              <w:top w:val="nil"/>
              <w:left w:val="nil"/>
              <w:bottom w:val="nil"/>
              <w:right w:val="nil"/>
            </w:tcBorders>
            <w:tcMar>
              <w:top w:w="0" w:type="dxa"/>
              <w:left w:w="100" w:type="dxa"/>
              <w:bottom w:w="0" w:type="dxa"/>
              <w:right w:w="100" w:type="dxa"/>
            </w:tcMar>
          </w:tcPr>
          <w:p w14:paraId="4C123E5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1.317389</w:t>
            </w:r>
          </w:p>
        </w:tc>
        <w:tc>
          <w:tcPr>
            <w:tcW w:w="2070" w:type="dxa"/>
            <w:tcBorders>
              <w:top w:val="nil"/>
              <w:left w:val="nil"/>
              <w:bottom w:val="nil"/>
              <w:right w:val="nil"/>
            </w:tcBorders>
            <w:tcMar>
              <w:top w:w="0" w:type="dxa"/>
              <w:left w:w="100" w:type="dxa"/>
              <w:bottom w:w="0" w:type="dxa"/>
              <w:right w:w="100" w:type="dxa"/>
            </w:tcMar>
          </w:tcPr>
          <w:p w14:paraId="72EEFDF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1.778195</w:t>
            </w:r>
          </w:p>
        </w:tc>
      </w:tr>
      <w:tr w:rsidR="00C15726" w14:paraId="25A9A684"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421454AD"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Basal Forebrain</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21014CB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1.255854</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49E8B01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1.674078</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7EB94C1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1.401289</w:t>
            </w:r>
          </w:p>
        </w:tc>
      </w:tr>
      <w:tr w:rsidR="00C15726" w14:paraId="267F30E5" w14:textId="77777777">
        <w:trPr>
          <w:trHeight w:val="300"/>
        </w:trPr>
        <w:tc>
          <w:tcPr>
            <w:tcW w:w="4170" w:type="dxa"/>
            <w:tcBorders>
              <w:top w:val="nil"/>
              <w:left w:val="nil"/>
              <w:bottom w:val="nil"/>
              <w:right w:val="nil"/>
            </w:tcBorders>
            <w:tcMar>
              <w:top w:w="0" w:type="dxa"/>
              <w:left w:w="100" w:type="dxa"/>
              <w:bottom w:w="0" w:type="dxa"/>
              <w:right w:w="100" w:type="dxa"/>
            </w:tcMar>
          </w:tcPr>
          <w:p w14:paraId="7865CF6C"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Amygdala</w:t>
            </w:r>
          </w:p>
        </w:tc>
        <w:tc>
          <w:tcPr>
            <w:tcW w:w="1110" w:type="dxa"/>
            <w:tcBorders>
              <w:top w:val="nil"/>
              <w:left w:val="nil"/>
              <w:bottom w:val="nil"/>
              <w:right w:val="nil"/>
            </w:tcBorders>
            <w:tcMar>
              <w:top w:w="0" w:type="dxa"/>
              <w:left w:w="100" w:type="dxa"/>
              <w:bottom w:w="0" w:type="dxa"/>
              <w:right w:w="100" w:type="dxa"/>
            </w:tcMar>
          </w:tcPr>
          <w:p w14:paraId="74D3484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1.241828</w:t>
            </w:r>
          </w:p>
        </w:tc>
        <w:tc>
          <w:tcPr>
            <w:tcW w:w="1515" w:type="dxa"/>
            <w:tcBorders>
              <w:top w:val="nil"/>
              <w:left w:val="nil"/>
              <w:bottom w:val="nil"/>
              <w:right w:val="nil"/>
            </w:tcBorders>
            <w:tcMar>
              <w:top w:w="0" w:type="dxa"/>
              <w:left w:w="100" w:type="dxa"/>
              <w:bottom w:w="0" w:type="dxa"/>
              <w:right w:w="100" w:type="dxa"/>
            </w:tcMar>
          </w:tcPr>
          <w:p w14:paraId="6889017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1.623001</w:t>
            </w:r>
          </w:p>
        </w:tc>
        <w:tc>
          <w:tcPr>
            <w:tcW w:w="2070" w:type="dxa"/>
            <w:tcBorders>
              <w:top w:val="nil"/>
              <w:left w:val="nil"/>
              <w:bottom w:val="nil"/>
              <w:right w:val="nil"/>
            </w:tcBorders>
            <w:tcMar>
              <w:top w:w="0" w:type="dxa"/>
              <w:left w:w="100" w:type="dxa"/>
              <w:bottom w:w="0" w:type="dxa"/>
              <w:right w:w="100" w:type="dxa"/>
            </w:tcMar>
          </w:tcPr>
          <w:p w14:paraId="6B0B2B0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1.052247</w:t>
            </w:r>
          </w:p>
        </w:tc>
      </w:tr>
      <w:tr w:rsidR="00C15726" w14:paraId="4F69A593"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78838A3E"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entorhinal area</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695B708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1.235723</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73F986A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1.516338</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46AF555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2.01662</w:t>
            </w:r>
          </w:p>
        </w:tc>
      </w:tr>
      <w:tr w:rsidR="00C15726" w14:paraId="0172DD2B" w14:textId="77777777">
        <w:trPr>
          <w:trHeight w:val="300"/>
        </w:trPr>
        <w:tc>
          <w:tcPr>
            <w:tcW w:w="4170" w:type="dxa"/>
            <w:tcBorders>
              <w:top w:val="nil"/>
              <w:left w:val="nil"/>
              <w:bottom w:val="nil"/>
              <w:right w:val="nil"/>
            </w:tcBorders>
            <w:tcMar>
              <w:top w:w="0" w:type="dxa"/>
              <w:left w:w="100" w:type="dxa"/>
              <w:bottom w:w="0" w:type="dxa"/>
              <w:right w:w="100" w:type="dxa"/>
            </w:tcMar>
          </w:tcPr>
          <w:p w14:paraId="2301D05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posterior insula</w:t>
            </w:r>
          </w:p>
        </w:tc>
        <w:tc>
          <w:tcPr>
            <w:tcW w:w="1110" w:type="dxa"/>
            <w:tcBorders>
              <w:top w:val="nil"/>
              <w:left w:val="nil"/>
              <w:bottom w:val="nil"/>
              <w:right w:val="nil"/>
            </w:tcBorders>
            <w:tcMar>
              <w:top w:w="0" w:type="dxa"/>
              <w:left w:w="100" w:type="dxa"/>
              <w:bottom w:w="0" w:type="dxa"/>
              <w:right w:w="100" w:type="dxa"/>
            </w:tcMar>
          </w:tcPr>
          <w:p w14:paraId="17A3896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1.22059</w:t>
            </w:r>
          </w:p>
        </w:tc>
        <w:tc>
          <w:tcPr>
            <w:tcW w:w="1515" w:type="dxa"/>
            <w:tcBorders>
              <w:top w:val="nil"/>
              <w:left w:val="nil"/>
              <w:bottom w:val="nil"/>
              <w:right w:val="nil"/>
            </w:tcBorders>
            <w:tcMar>
              <w:top w:w="0" w:type="dxa"/>
              <w:left w:w="100" w:type="dxa"/>
              <w:bottom w:w="0" w:type="dxa"/>
              <w:right w:w="100" w:type="dxa"/>
            </w:tcMar>
          </w:tcPr>
          <w:p w14:paraId="77DC0E4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1.293435</w:t>
            </w:r>
          </w:p>
        </w:tc>
        <w:tc>
          <w:tcPr>
            <w:tcW w:w="2070" w:type="dxa"/>
            <w:tcBorders>
              <w:top w:val="nil"/>
              <w:left w:val="nil"/>
              <w:bottom w:val="nil"/>
              <w:right w:val="nil"/>
            </w:tcBorders>
            <w:tcMar>
              <w:top w:w="0" w:type="dxa"/>
              <w:left w:w="100" w:type="dxa"/>
              <w:bottom w:w="0" w:type="dxa"/>
              <w:right w:w="100" w:type="dxa"/>
            </w:tcMar>
          </w:tcPr>
          <w:p w14:paraId="501CF1B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2.370574</w:t>
            </w:r>
          </w:p>
        </w:tc>
      </w:tr>
      <w:tr w:rsidR="00C15726" w14:paraId="47289630"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2E9B779D"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lastRenderedPageBreak/>
              <w:t>Right medial orbital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1D48965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1.205013</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04BC071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1.636646</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3C69EFF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1.261296</w:t>
            </w:r>
          </w:p>
        </w:tc>
      </w:tr>
      <w:tr w:rsidR="00C15726" w14:paraId="2775FAA5" w14:textId="77777777">
        <w:trPr>
          <w:trHeight w:val="300"/>
        </w:trPr>
        <w:tc>
          <w:tcPr>
            <w:tcW w:w="4170" w:type="dxa"/>
            <w:tcBorders>
              <w:top w:val="nil"/>
              <w:left w:val="nil"/>
              <w:bottom w:val="nil"/>
              <w:right w:val="nil"/>
            </w:tcBorders>
            <w:tcMar>
              <w:top w:w="0" w:type="dxa"/>
              <w:left w:w="100" w:type="dxa"/>
              <w:bottom w:w="0" w:type="dxa"/>
              <w:right w:w="100" w:type="dxa"/>
            </w:tcMar>
          </w:tcPr>
          <w:p w14:paraId="7B16866D"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medial orbital gyrus</w:t>
            </w:r>
          </w:p>
        </w:tc>
        <w:tc>
          <w:tcPr>
            <w:tcW w:w="1110" w:type="dxa"/>
            <w:tcBorders>
              <w:top w:val="nil"/>
              <w:left w:val="nil"/>
              <w:bottom w:val="nil"/>
              <w:right w:val="nil"/>
            </w:tcBorders>
            <w:tcMar>
              <w:top w:w="0" w:type="dxa"/>
              <w:left w:w="100" w:type="dxa"/>
              <w:bottom w:w="0" w:type="dxa"/>
              <w:right w:w="100" w:type="dxa"/>
            </w:tcMar>
          </w:tcPr>
          <w:p w14:paraId="2A2FFF6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1.203049</w:t>
            </w:r>
          </w:p>
        </w:tc>
        <w:tc>
          <w:tcPr>
            <w:tcW w:w="1515" w:type="dxa"/>
            <w:tcBorders>
              <w:top w:val="nil"/>
              <w:left w:val="nil"/>
              <w:bottom w:val="nil"/>
              <w:right w:val="nil"/>
            </w:tcBorders>
            <w:tcMar>
              <w:top w:w="0" w:type="dxa"/>
              <w:left w:w="100" w:type="dxa"/>
              <w:bottom w:w="0" w:type="dxa"/>
              <w:right w:w="100" w:type="dxa"/>
            </w:tcMar>
          </w:tcPr>
          <w:p w14:paraId="0E6508C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1.763435</w:t>
            </w:r>
          </w:p>
        </w:tc>
        <w:tc>
          <w:tcPr>
            <w:tcW w:w="2070" w:type="dxa"/>
            <w:tcBorders>
              <w:top w:val="nil"/>
              <w:left w:val="nil"/>
              <w:bottom w:val="nil"/>
              <w:right w:val="nil"/>
            </w:tcBorders>
            <w:tcMar>
              <w:top w:w="0" w:type="dxa"/>
              <w:left w:w="100" w:type="dxa"/>
              <w:bottom w:w="0" w:type="dxa"/>
              <w:right w:w="100" w:type="dxa"/>
            </w:tcMar>
          </w:tcPr>
          <w:p w14:paraId="550E7A4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0.615294</w:t>
            </w:r>
          </w:p>
        </w:tc>
      </w:tr>
      <w:tr w:rsidR="00C15726" w14:paraId="6F94942B"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741D414A"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angular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215E9A5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1.199965</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4552AE3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1.440503</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0FF2C5A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1.736412</w:t>
            </w:r>
          </w:p>
        </w:tc>
      </w:tr>
      <w:tr w:rsidR="00C15726" w14:paraId="266D78BB" w14:textId="77777777">
        <w:trPr>
          <w:trHeight w:val="300"/>
        </w:trPr>
        <w:tc>
          <w:tcPr>
            <w:tcW w:w="4170" w:type="dxa"/>
            <w:tcBorders>
              <w:top w:val="nil"/>
              <w:left w:val="nil"/>
              <w:bottom w:val="nil"/>
              <w:right w:val="nil"/>
            </w:tcBorders>
            <w:tcMar>
              <w:top w:w="0" w:type="dxa"/>
              <w:left w:w="100" w:type="dxa"/>
              <w:bottom w:w="0" w:type="dxa"/>
              <w:right w:w="100" w:type="dxa"/>
            </w:tcMar>
          </w:tcPr>
          <w:p w14:paraId="320517EE"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supplementary motor cortex</w:t>
            </w:r>
          </w:p>
        </w:tc>
        <w:tc>
          <w:tcPr>
            <w:tcW w:w="1110" w:type="dxa"/>
            <w:tcBorders>
              <w:top w:val="nil"/>
              <w:left w:val="nil"/>
              <w:bottom w:val="nil"/>
              <w:right w:val="nil"/>
            </w:tcBorders>
            <w:tcMar>
              <w:top w:w="0" w:type="dxa"/>
              <w:left w:w="100" w:type="dxa"/>
              <w:bottom w:w="0" w:type="dxa"/>
              <w:right w:w="100" w:type="dxa"/>
            </w:tcMar>
          </w:tcPr>
          <w:p w14:paraId="0873C4E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1.191615</w:t>
            </w:r>
          </w:p>
        </w:tc>
        <w:tc>
          <w:tcPr>
            <w:tcW w:w="1515" w:type="dxa"/>
            <w:tcBorders>
              <w:top w:val="nil"/>
              <w:left w:val="nil"/>
              <w:bottom w:val="nil"/>
              <w:right w:val="nil"/>
            </w:tcBorders>
            <w:tcMar>
              <w:top w:w="0" w:type="dxa"/>
              <w:left w:w="100" w:type="dxa"/>
              <w:bottom w:w="0" w:type="dxa"/>
              <w:right w:w="100" w:type="dxa"/>
            </w:tcMar>
          </w:tcPr>
          <w:p w14:paraId="5C568C2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1.498562</w:t>
            </w:r>
          </w:p>
        </w:tc>
        <w:tc>
          <w:tcPr>
            <w:tcW w:w="2070" w:type="dxa"/>
            <w:tcBorders>
              <w:top w:val="nil"/>
              <w:left w:val="nil"/>
              <w:bottom w:val="nil"/>
              <w:right w:val="nil"/>
            </w:tcBorders>
            <w:tcMar>
              <w:top w:w="0" w:type="dxa"/>
              <w:left w:w="100" w:type="dxa"/>
              <w:bottom w:w="0" w:type="dxa"/>
              <w:right w:w="100" w:type="dxa"/>
            </w:tcMar>
          </w:tcPr>
          <w:p w14:paraId="7F4C1FD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1.509932</w:t>
            </w:r>
          </w:p>
        </w:tc>
      </w:tr>
      <w:tr w:rsidR="00C15726" w14:paraId="785C3303" w14:textId="77777777">
        <w:trPr>
          <w:trHeight w:val="555"/>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0BD75AD"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postcentral gyrus medial segment</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0F583C3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1.18708</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470B306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1.183282</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134C7CC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2.816602</w:t>
            </w:r>
          </w:p>
        </w:tc>
      </w:tr>
      <w:tr w:rsidR="00C15726" w14:paraId="3DB7030B" w14:textId="77777777">
        <w:trPr>
          <w:trHeight w:val="300"/>
        </w:trPr>
        <w:tc>
          <w:tcPr>
            <w:tcW w:w="4170" w:type="dxa"/>
            <w:tcBorders>
              <w:top w:val="nil"/>
              <w:left w:val="nil"/>
              <w:bottom w:val="nil"/>
              <w:right w:val="nil"/>
            </w:tcBorders>
            <w:tcMar>
              <w:top w:w="0" w:type="dxa"/>
              <w:left w:w="100" w:type="dxa"/>
              <w:bottom w:w="0" w:type="dxa"/>
              <w:right w:w="100" w:type="dxa"/>
            </w:tcMar>
          </w:tcPr>
          <w:p w14:paraId="041DEDE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Basal Forebrain</w:t>
            </w:r>
          </w:p>
        </w:tc>
        <w:tc>
          <w:tcPr>
            <w:tcW w:w="1110" w:type="dxa"/>
            <w:tcBorders>
              <w:top w:val="nil"/>
              <w:left w:val="nil"/>
              <w:bottom w:val="nil"/>
              <w:right w:val="nil"/>
            </w:tcBorders>
            <w:tcMar>
              <w:top w:w="0" w:type="dxa"/>
              <w:left w:w="100" w:type="dxa"/>
              <w:bottom w:w="0" w:type="dxa"/>
              <w:right w:w="100" w:type="dxa"/>
            </w:tcMar>
          </w:tcPr>
          <w:p w14:paraId="0B3D964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1.172546</w:t>
            </w:r>
          </w:p>
        </w:tc>
        <w:tc>
          <w:tcPr>
            <w:tcW w:w="1515" w:type="dxa"/>
            <w:tcBorders>
              <w:top w:val="nil"/>
              <w:left w:val="nil"/>
              <w:bottom w:val="nil"/>
              <w:right w:val="nil"/>
            </w:tcBorders>
            <w:tcMar>
              <w:top w:w="0" w:type="dxa"/>
              <w:left w:w="100" w:type="dxa"/>
              <w:bottom w:w="0" w:type="dxa"/>
              <w:right w:w="100" w:type="dxa"/>
            </w:tcMar>
          </w:tcPr>
          <w:p w14:paraId="54BA30C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1.256472</w:t>
            </w:r>
          </w:p>
        </w:tc>
        <w:tc>
          <w:tcPr>
            <w:tcW w:w="2070" w:type="dxa"/>
            <w:tcBorders>
              <w:top w:val="nil"/>
              <w:left w:val="nil"/>
              <w:bottom w:val="nil"/>
              <w:right w:val="nil"/>
            </w:tcBorders>
            <w:tcMar>
              <w:top w:w="0" w:type="dxa"/>
              <w:left w:w="100" w:type="dxa"/>
              <w:bottom w:w="0" w:type="dxa"/>
              <w:right w:w="100" w:type="dxa"/>
            </w:tcMar>
          </w:tcPr>
          <w:p w14:paraId="05EF059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2.13287</w:t>
            </w:r>
          </w:p>
        </w:tc>
      </w:tr>
      <w:tr w:rsidR="00C15726" w14:paraId="0D2C48DC"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30FCA0E0"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Caudate</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66B4901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1.162546</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3808663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1.421159</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354758F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1.524807</w:t>
            </w:r>
          </w:p>
        </w:tc>
      </w:tr>
      <w:tr w:rsidR="00C15726" w14:paraId="0808883B" w14:textId="77777777">
        <w:trPr>
          <w:trHeight w:val="300"/>
        </w:trPr>
        <w:tc>
          <w:tcPr>
            <w:tcW w:w="4170" w:type="dxa"/>
            <w:tcBorders>
              <w:top w:val="nil"/>
              <w:left w:val="nil"/>
              <w:bottom w:val="nil"/>
              <w:right w:val="nil"/>
            </w:tcBorders>
            <w:tcMar>
              <w:top w:w="0" w:type="dxa"/>
              <w:left w:w="100" w:type="dxa"/>
              <w:bottom w:w="0" w:type="dxa"/>
              <w:right w:w="100" w:type="dxa"/>
            </w:tcMar>
          </w:tcPr>
          <w:p w14:paraId="76F3C695"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precentral gyrus</w:t>
            </w:r>
          </w:p>
        </w:tc>
        <w:tc>
          <w:tcPr>
            <w:tcW w:w="1110" w:type="dxa"/>
            <w:tcBorders>
              <w:top w:val="nil"/>
              <w:left w:val="nil"/>
              <w:bottom w:val="nil"/>
              <w:right w:val="nil"/>
            </w:tcBorders>
            <w:tcMar>
              <w:top w:w="0" w:type="dxa"/>
              <w:left w:w="100" w:type="dxa"/>
              <w:bottom w:w="0" w:type="dxa"/>
              <w:right w:w="100" w:type="dxa"/>
            </w:tcMar>
          </w:tcPr>
          <w:p w14:paraId="011637D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1.149604</w:t>
            </w:r>
          </w:p>
        </w:tc>
        <w:tc>
          <w:tcPr>
            <w:tcW w:w="1515" w:type="dxa"/>
            <w:tcBorders>
              <w:top w:val="nil"/>
              <w:left w:val="nil"/>
              <w:bottom w:val="nil"/>
              <w:right w:val="nil"/>
            </w:tcBorders>
            <w:tcMar>
              <w:top w:w="0" w:type="dxa"/>
              <w:left w:w="100" w:type="dxa"/>
              <w:bottom w:w="0" w:type="dxa"/>
              <w:right w:w="100" w:type="dxa"/>
            </w:tcMar>
          </w:tcPr>
          <w:p w14:paraId="4C691AB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1.444933</w:t>
            </w:r>
          </w:p>
        </w:tc>
        <w:tc>
          <w:tcPr>
            <w:tcW w:w="2070" w:type="dxa"/>
            <w:tcBorders>
              <w:top w:val="nil"/>
              <w:left w:val="nil"/>
              <w:bottom w:val="nil"/>
              <w:right w:val="nil"/>
            </w:tcBorders>
            <w:tcMar>
              <w:top w:w="0" w:type="dxa"/>
              <w:left w:w="100" w:type="dxa"/>
              <w:bottom w:w="0" w:type="dxa"/>
              <w:right w:w="100" w:type="dxa"/>
            </w:tcMar>
          </w:tcPr>
          <w:p w14:paraId="773359C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1.642663</w:t>
            </w:r>
          </w:p>
        </w:tc>
      </w:tr>
      <w:tr w:rsidR="00C15726" w14:paraId="7CEF31CB"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4A5EFDD9"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lingual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393D536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1.133895</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00B6AED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1.280783</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7B5EBFC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1.0391</w:t>
            </w:r>
          </w:p>
        </w:tc>
      </w:tr>
      <w:tr w:rsidR="00C15726" w14:paraId="39865768" w14:textId="77777777">
        <w:trPr>
          <w:trHeight w:val="300"/>
        </w:trPr>
        <w:tc>
          <w:tcPr>
            <w:tcW w:w="4170" w:type="dxa"/>
            <w:tcBorders>
              <w:top w:val="nil"/>
              <w:left w:val="nil"/>
              <w:bottom w:val="nil"/>
              <w:right w:val="nil"/>
            </w:tcBorders>
            <w:tcMar>
              <w:top w:w="0" w:type="dxa"/>
              <w:left w:w="100" w:type="dxa"/>
              <w:bottom w:w="0" w:type="dxa"/>
              <w:right w:w="100" w:type="dxa"/>
            </w:tcMar>
          </w:tcPr>
          <w:p w14:paraId="7F562683"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Thalamus Proper</w:t>
            </w:r>
          </w:p>
        </w:tc>
        <w:tc>
          <w:tcPr>
            <w:tcW w:w="1110" w:type="dxa"/>
            <w:tcBorders>
              <w:top w:val="nil"/>
              <w:left w:val="nil"/>
              <w:bottom w:val="nil"/>
              <w:right w:val="nil"/>
            </w:tcBorders>
            <w:tcMar>
              <w:top w:w="0" w:type="dxa"/>
              <w:left w:w="100" w:type="dxa"/>
              <w:bottom w:w="0" w:type="dxa"/>
              <w:right w:w="100" w:type="dxa"/>
            </w:tcMar>
          </w:tcPr>
          <w:p w14:paraId="271073D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1.130971</w:t>
            </w:r>
          </w:p>
        </w:tc>
        <w:tc>
          <w:tcPr>
            <w:tcW w:w="1515" w:type="dxa"/>
            <w:tcBorders>
              <w:top w:val="nil"/>
              <w:left w:val="nil"/>
              <w:bottom w:val="nil"/>
              <w:right w:val="nil"/>
            </w:tcBorders>
            <w:tcMar>
              <w:top w:w="0" w:type="dxa"/>
              <w:left w:w="100" w:type="dxa"/>
              <w:bottom w:w="0" w:type="dxa"/>
              <w:right w:w="100" w:type="dxa"/>
            </w:tcMar>
          </w:tcPr>
          <w:p w14:paraId="3D38C98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1.166331</w:t>
            </w:r>
          </w:p>
        </w:tc>
        <w:tc>
          <w:tcPr>
            <w:tcW w:w="2070" w:type="dxa"/>
            <w:tcBorders>
              <w:top w:val="nil"/>
              <w:left w:val="nil"/>
              <w:bottom w:val="nil"/>
              <w:right w:val="nil"/>
            </w:tcBorders>
            <w:tcMar>
              <w:top w:w="0" w:type="dxa"/>
              <w:left w:w="100" w:type="dxa"/>
              <w:bottom w:w="0" w:type="dxa"/>
              <w:right w:w="100" w:type="dxa"/>
            </w:tcMar>
          </w:tcPr>
          <w:p w14:paraId="4697683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2.310839</w:t>
            </w:r>
          </w:p>
        </w:tc>
      </w:tr>
      <w:tr w:rsidR="00C15726" w14:paraId="2D38CAF0"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71D3FE8E"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anterior orbital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6CD97C4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1.124849</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6E80AE6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1.138302</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59AF180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1.085802</w:t>
            </w:r>
          </w:p>
        </w:tc>
      </w:tr>
      <w:tr w:rsidR="00C15726" w14:paraId="6BA06DA5" w14:textId="77777777">
        <w:trPr>
          <w:trHeight w:val="300"/>
        </w:trPr>
        <w:tc>
          <w:tcPr>
            <w:tcW w:w="4170" w:type="dxa"/>
            <w:tcBorders>
              <w:top w:val="nil"/>
              <w:left w:val="nil"/>
              <w:bottom w:val="nil"/>
              <w:right w:val="nil"/>
            </w:tcBorders>
            <w:tcMar>
              <w:top w:w="0" w:type="dxa"/>
              <w:left w:w="100" w:type="dxa"/>
              <w:bottom w:w="0" w:type="dxa"/>
              <w:right w:w="100" w:type="dxa"/>
            </w:tcMar>
          </w:tcPr>
          <w:p w14:paraId="76CE143A"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Cerebellar Vermal Lobules VIII-X</w:t>
            </w:r>
          </w:p>
        </w:tc>
        <w:tc>
          <w:tcPr>
            <w:tcW w:w="1110" w:type="dxa"/>
            <w:tcBorders>
              <w:top w:val="nil"/>
              <w:left w:val="nil"/>
              <w:bottom w:val="nil"/>
              <w:right w:val="nil"/>
            </w:tcBorders>
            <w:tcMar>
              <w:top w:w="0" w:type="dxa"/>
              <w:left w:w="100" w:type="dxa"/>
              <w:bottom w:w="0" w:type="dxa"/>
              <w:right w:w="100" w:type="dxa"/>
            </w:tcMar>
          </w:tcPr>
          <w:p w14:paraId="5AEAFA5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1.111519</w:t>
            </w:r>
          </w:p>
        </w:tc>
        <w:tc>
          <w:tcPr>
            <w:tcW w:w="1515" w:type="dxa"/>
            <w:tcBorders>
              <w:top w:val="nil"/>
              <w:left w:val="nil"/>
              <w:bottom w:val="nil"/>
              <w:right w:val="nil"/>
            </w:tcBorders>
            <w:tcMar>
              <w:top w:w="0" w:type="dxa"/>
              <w:left w:w="100" w:type="dxa"/>
              <w:bottom w:w="0" w:type="dxa"/>
              <w:right w:w="100" w:type="dxa"/>
            </w:tcMar>
          </w:tcPr>
          <w:p w14:paraId="0393C76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1.261751</w:t>
            </w:r>
          </w:p>
        </w:tc>
        <w:tc>
          <w:tcPr>
            <w:tcW w:w="2070" w:type="dxa"/>
            <w:tcBorders>
              <w:top w:val="nil"/>
              <w:left w:val="nil"/>
              <w:bottom w:val="nil"/>
              <w:right w:val="nil"/>
            </w:tcBorders>
            <w:tcMar>
              <w:top w:w="0" w:type="dxa"/>
              <w:left w:w="100" w:type="dxa"/>
              <w:bottom w:w="0" w:type="dxa"/>
              <w:right w:w="100" w:type="dxa"/>
            </w:tcMar>
          </w:tcPr>
          <w:p w14:paraId="5754CF4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1.777773</w:t>
            </w:r>
          </w:p>
        </w:tc>
      </w:tr>
      <w:tr w:rsidR="00C15726" w14:paraId="5DD4CC9F"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049B3C25"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precentral gyrus medial segment</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525F0BD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1.107725</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2355297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1.331356</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1525951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1.570372</w:t>
            </w:r>
          </w:p>
        </w:tc>
      </w:tr>
      <w:tr w:rsidR="00C15726" w14:paraId="5214AFCA" w14:textId="77777777">
        <w:trPr>
          <w:trHeight w:val="300"/>
        </w:trPr>
        <w:tc>
          <w:tcPr>
            <w:tcW w:w="4170" w:type="dxa"/>
            <w:tcBorders>
              <w:top w:val="nil"/>
              <w:left w:val="nil"/>
              <w:bottom w:val="nil"/>
              <w:right w:val="nil"/>
            </w:tcBorders>
            <w:tcMar>
              <w:top w:w="0" w:type="dxa"/>
              <w:left w:w="100" w:type="dxa"/>
              <w:bottom w:w="0" w:type="dxa"/>
              <w:right w:w="100" w:type="dxa"/>
            </w:tcMar>
          </w:tcPr>
          <w:p w14:paraId="47BADDFB"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superior occipital gyrus</w:t>
            </w:r>
          </w:p>
        </w:tc>
        <w:tc>
          <w:tcPr>
            <w:tcW w:w="1110" w:type="dxa"/>
            <w:tcBorders>
              <w:top w:val="nil"/>
              <w:left w:val="nil"/>
              <w:bottom w:val="nil"/>
              <w:right w:val="nil"/>
            </w:tcBorders>
            <w:tcMar>
              <w:top w:w="0" w:type="dxa"/>
              <w:left w:w="100" w:type="dxa"/>
              <w:bottom w:w="0" w:type="dxa"/>
              <w:right w:w="100" w:type="dxa"/>
            </w:tcMar>
          </w:tcPr>
          <w:p w14:paraId="66E2C77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1.09812</w:t>
            </w:r>
          </w:p>
        </w:tc>
        <w:tc>
          <w:tcPr>
            <w:tcW w:w="1515" w:type="dxa"/>
            <w:tcBorders>
              <w:top w:val="nil"/>
              <w:left w:val="nil"/>
              <w:bottom w:val="nil"/>
              <w:right w:val="nil"/>
            </w:tcBorders>
            <w:tcMar>
              <w:top w:w="0" w:type="dxa"/>
              <w:left w:w="100" w:type="dxa"/>
              <w:bottom w:w="0" w:type="dxa"/>
              <w:right w:w="100" w:type="dxa"/>
            </w:tcMar>
          </w:tcPr>
          <w:p w14:paraId="250A0B0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1.330437</w:t>
            </w:r>
          </w:p>
        </w:tc>
        <w:tc>
          <w:tcPr>
            <w:tcW w:w="2070" w:type="dxa"/>
            <w:tcBorders>
              <w:top w:val="nil"/>
              <w:left w:val="nil"/>
              <w:bottom w:val="nil"/>
              <w:right w:val="nil"/>
            </w:tcBorders>
            <w:tcMar>
              <w:top w:w="0" w:type="dxa"/>
              <w:left w:w="100" w:type="dxa"/>
              <w:bottom w:w="0" w:type="dxa"/>
              <w:right w:w="100" w:type="dxa"/>
            </w:tcMar>
          </w:tcPr>
          <w:p w14:paraId="0D56B2C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1.328637</w:t>
            </w:r>
          </w:p>
        </w:tc>
      </w:tr>
      <w:tr w:rsidR="00C15726" w14:paraId="4AF3E013"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7EA8C720"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calcarine cortex</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2BEC024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1.063215</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1820F83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1.104938</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43DE872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2.266497</w:t>
            </w:r>
          </w:p>
        </w:tc>
      </w:tr>
      <w:tr w:rsidR="00C15726" w14:paraId="141DB813" w14:textId="77777777">
        <w:trPr>
          <w:trHeight w:val="555"/>
        </w:trPr>
        <w:tc>
          <w:tcPr>
            <w:tcW w:w="4170" w:type="dxa"/>
            <w:tcBorders>
              <w:top w:val="nil"/>
              <w:left w:val="nil"/>
              <w:bottom w:val="nil"/>
              <w:right w:val="nil"/>
            </w:tcBorders>
            <w:tcMar>
              <w:top w:w="0" w:type="dxa"/>
              <w:left w:w="100" w:type="dxa"/>
              <w:bottom w:w="0" w:type="dxa"/>
              <w:right w:w="100" w:type="dxa"/>
            </w:tcMar>
          </w:tcPr>
          <w:p w14:paraId="08E80AE1"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superior frontal gyrus medial segment</w:t>
            </w:r>
          </w:p>
        </w:tc>
        <w:tc>
          <w:tcPr>
            <w:tcW w:w="1110" w:type="dxa"/>
            <w:tcBorders>
              <w:top w:val="nil"/>
              <w:left w:val="nil"/>
              <w:bottom w:val="nil"/>
              <w:right w:val="nil"/>
            </w:tcBorders>
            <w:tcMar>
              <w:top w:w="0" w:type="dxa"/>
              <w:left w:w="100" w:type="dxa"/>
              <w:bottom w:w="0" w:type="dxa"/>
              <w:right w:w="100" w:type="dxa"/>
            </w:tcMar>
          </w:tcPr>
          <w:p w14:paraId="48F6024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1.051185</w:t>
            </w:r>
          </w:p>
        </w:tc>
        <w:tc>
          <w:tcPr>
            <w:tcW w:w="1515" w:type="dxa"/>
            <w:tcBorders>
              <w:top w:val="nil"/>
              <w:left w:val="nil"/>
              <w:bottom w:val="nil"/>
              <w:right w:val="nil"/>
            </w:tcBorders>
            <w:tcMar>
              <w:top w:w="0" w:type="dxa"/>
              <w:left w:w="100" w:type="dxa"/>
              <w:bottom w:w="0" w:type="dxa"/>
              <w:right w:w="100" w:type="dxa"/>
            </w:tcMar>
          </w:tcPr>
          <w:p w14:paraId="20C21B8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1.311405</w:t>
            </w:r>
          </w:p>
        </w:tc>
        <w:tc>
          <w:tcPr>
            <w:tcW w:w="2070" w:type="dxa"/>
            <w:tcBorders>
              <w:top w:val="nil"/>
              <w:left w:val="nil"/>
              <w:bottom w:val="nil"/>
              <w:right w:val="nil"/>
            </w:tcBorders>
            <w:tcMar>
              <w:top w:w="0" w:type="dxa"/>
              <w:left w:w="100" w:type="dxa"/>
              <w:bottom w:w="0" w:type="dxa"/>
              <w:right w:w="100" w:type="dxa"/>
            </w:tcMar>
          </w:tcPr>
          <w:p w14:paraId="51A7240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0.98221</w:t>
            </w:r>
          </w:p>
        </w:tc>
      </w:tr>
      <w:tr w:rsidR="00C15726" w14:paraId="48136D88"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32B65BA"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central operculum</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42EA6C9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1.042423</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36546C1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1.28905</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5FC29D2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1.677264</w:t>
            </w:r>
          </w:p>
        </w:tc>
      </w:tr>
      <w:tr w:rsidR="00C15726" w14:paraId="45475099" w14:textId="77777777">
        <w:trPr>
          <w:trHeight w:val="300"/>
        </w:trPr>
        <w:tc>
          <w:tcPr>
            <w:tcW w:w="4170" w:type="dxa"/>
            <w:tcBorders>
              <w:top w:val="nil"/>
              <w:left w:val="nil"/>
              <w:bottom w:val="nil"/>
              <w:right w:val="nil"/>
            </w:tcBorders>
            <w:tcMar>
              <w:top w:w="0" w:type="dxa"/>
              <w:left w:w="100" w:type="dxa"/>
              <w:bottom w:w="0" w:type="dxa"/>
              <w:right w:w="100" w:type="dxa"/>
            </w:tcMar>
          </w:tcPr>
          <w:p w14:paraId="2C5DD31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temporal pole</w:t>
            </w:r>
          </w:p>
        </w:tc>
        <w:tc>
          <w:tcPr>
            <w:tcW w:w="1110" w:type="dxa"/>
            <w:tcBorders>
              <w:top w:val="nil"/>
              <w:left w:val="nil"/>
              <w:bottom w:val="nil"/>
              <w:right w:val="nil"/>
            </w:tcBorders>
            <w:tcMar>
              <w:top w:w="0" w:type="dxa"/>
              <w:left w:w="100" w:type="dxa"/>
              <w:bottom w:w="0" w:type="dxa"/>
              <w:right w:w="100" w:type="dxa"/>
            </w:tcMar>
          </w:tcPr>
          <w:p w14:paraId="2679288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1.041058</w:t>
            </w:r>
          </w:p>
        </w:tc>
        <w:tc>
          <w:tcPr>
            <w:tcW w:w="1515" w:type="dxa"/>
            <w:tcBorders>
              <w:top w:val="nil"/>
              <w:left w:val="nil"/>
              <w:bottom w:val="nil"/>
              <w:right w:val="nil"/>
            </w:tcBorders>
            <w:tcMar>
              <w:top w:w="0" w:type="dxa"/>
              <w:left w:w="100" w:type="dxa"/>
              <w:bottom w:w="0" w:type="dxa"/>
              <w:right w:w="100" w:type="dxa"/>
            </w:tcMar>
          </w:tcPr>
          <w:p w14:paraId="111380F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1.020346</w:t>
            </w:r>
          </w:p>
        </w:tc>
        <w:tc>
          <w:tcPr>
            <w:tcW w:w="2070" w:type="dxa"/>
            <w:tcBorders>
              <w:top w:val="nil"/>
              <w:left w:val="nil"/>
              <w:bottom w:val="nil"/>
              <w:right w:val="nil"/>
            </w:tcBorders>
            <w:tcMar>
              <w:top w:w="0" w:type="dxa"/>
              <w:left w:w="100" w:type="dxa"/>
              <w:bottom w:w="0" w:type="dxa"/>
              <w:right w:w="100" w:type="dxa"/>
            </w:tcMar>
          </w:tcPr>
          <w:p w14:paraId="3447E5C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2.35263</w:t>
            </w:r>
          </w:p>
        </w:tc>
      </w:tr>
      <w:tr w:rsidR="00C15726" w14:paraId="490B442D"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BEBCBBB"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medial frontal cortex</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7FF3B01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1.035035</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42B6E5B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1.508816</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7D97F12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0.634171</w:t>
            </w:r>
          </w:p>
        </w:tc>
      </w:tr>
      <w:tr w:rsidR="00C15726" w14:paraId="17F6CA67" w14:textId="77777777">
        <w:trPr>
          <w:trHeight w:val="300"/>
        </w:trPr>
        <w:tc>
          <w:tcPr>
            <w:tcW w:w="4170" w:type="dxa"/>
            <w:tcBorders>
              <w:top w:val="nil"/>
              <w:left w:val="nil"/>
              <w:bottom w:val="nil"/>
              <w:right w:val="nil"/>
            </w:tcBorders>
            <w:tcMar>
              <w:top w:w="0" w:type="dxa"/>
              <w:left w:w="100" w:type="dxa"/>
              <w:bottom w:w="0" w:type="dxa"/>
              <w:right w:w="100" w:type="dxa"/>
            </w:tcMar>
          </w:tcPr>
          <w:p w14:paraId="50435879"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anterior cingulate gyrus</w:t>
            </w:r>
          </w:p>
        </w:tc>
        <w:tc>
          <w:tcPr>
            <w:tcW w:w="1110" w:type="dxa"/>
            <w:tcBorders>
              <w:top w:val="nil"/>
              <w:left w:val="nil"/>
              <w:bottom w:val="nil"/>
              <w:right w:val="nil"/>
            </w:tcBorders>
            <w:tcMar>
              <w:top w:w="0" w:type="dxa"/>
              <w:left w:w="100" w:type="dxa"/>
              <w:bottom w:w="0" w:type="dxa"/>
              <w:right w:w="100" w:type="dxa"/>
            </w:tcMar>
          </w:tcPr>
          <w:p w14:paraId="42A609E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1.031524</w:t>
            </w:r>
          </w:p>
        </w:tc>
        <w:tc>
          <w:tcPr>
            <w:tcW w:w="1515" w:type="dxa"/>
            <w:tcBorders>
              <w:top w:val="nil"/>
              <w:left w:val="nil"/>
              <w:bottom w:val="nil"/>
              <w:right w:val="nil"/>
            </w:tcBorders>
            <w:tcMar>
              <w:top w:w="0" w:type="dxa"/>
              <w:left w:w="100" w:type="dxa"/>
              <w:bottom w:w="0" w:type="dxa"/>
              <w:right w:w="100" w:type="dxa"/>
            </w:tcMar>
          </w:tcPr>
          <w:p w14:paraId="76D6A4A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1.184972</w:t>
            </w:r>
          </w:p>
        </w:tc>
        <w:tc>
          <w:tcPr>
            <w:tcW w:w="2070" w:type="dxa"/>
            <w:tcBorders>
              <w:top w:val="nil"/>
              <w:left w:val="nil"/>
              <w:bottom w:val="nil"/>
              <w:right w:val="nil"/>
            </w:tcBorders>
            <w:tcMar>
              <w:top w:w="0" w:type="dxa"/>
              <w:left w:w="100" w:type="dxa"/>
              <w:bottom w:w="0" w:type="dxa"/>
              <w:right w:w="100" w:type="dxa"/>
            </w:tcMar>
          </w:tcPr>
          <w:p w14:paraId="237699C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1.667439</w:t>
            </w:r>
          </w:p>
        </w:tc>
      </w:tr>
      <w:tr w:rsidR="00C15726" w14:paraId="555C6FF8"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71BF9A19"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subcallosal area</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5E87924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1.029382</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120304C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0.987824</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18DC455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2.726627</w:t>
            </w:r>
          </w:p>
        </w:tc>
      </w:tr>
      <w:tr w:rsidR="00C15726" w14:paraId="3D2BF375" w14:textId="77777777">
        <w:trPr>
          <w:trHeight w:val="300"/>
        </w:trPr>
        <w:tc>
          <w:tcPr>
            <w:tcW w:w="4170" w:type="dxa"/>
            <w:tcBorders>
              <w:top w:val="nil"/>
              <w:left w:val="nil"/>
              <w:bottom w:val="nil"/>
              <w:right w:val="nil"/>
            </w:tcBorders>
            <w:tcMar>
              <w:top w:w="0" w:type="dxa"/>
              <w:left w:w="100" w:type="dxa"/>
              <w:bottom w:w="0" w:type="dxa"/>
              <w:right w:w="100" w:type="dxa"/>
            </w:tcMar>
          </w:tcPr>
          <w:p w14:paraId="56406FBC"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middle temporal gyrus</w:t>
            </w:r>
          </w:p>
        </w:tc>
        <w:tc>
          <w:tcPr>
            <w:tcW w:w="1110" w:type="dxa"/>
            <w:tcBorders>
              <w:top w:val="nil"/>
              <w:left w:val="nil"/>
              <w:bottom w:val="nil"/>
              <w:right w:val="nil"/>
            </w:tcBorders>
            <w:tcMar>
              <w:top w:w="0" w:type="dxa"/>
              <w:left w:w="100" w:type="dxa"/>
              <w:bottom w:w="0" w:type="dxa"/>
              <w:right w:w="100" w:type="dxa"/>
            </w:tcMar>
          </w:tcPr>
          <w:p w14:paraId="010B55B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1.010227</w:t>
            </w:r>
          </w:p>
        </w:tc>
        <w:tc>
          <w:tcPr>
            <w:tcW w:w="1515" w:type="dxa"/>
            <w:tcBorders>
              <w:top w:val="nil"/>
              <w:left w:val="nil"/>
              <w:bottom w:val="nil"/>
              <w:right w:val="nil"/>
            </w:tcBorders>
            <w:tcMar>
              <w:top w:w="0" w:type="dxa"/>
              <w:left w:w="100" w:type="dxa"/>
              <w:bottom w:w="0" w:type="dxa"/>
              <w:right w:w="100" w:type="dxa"/>
            </w:tcMar>
          </w:tcPr>
          <w:p w14:paraId="2AE32B5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1.35277</w:t>
            </w:r>
          </w:p>
        </w:tc>
        <w:tc>
          <w:tcPr>
            <w:tcW w:w="2070" w:type="dxa"/>
            <w:tcBorders>
              <w:top w:val="nil"/>
              <w:left w:val="nil"/>
              <w:bottom w:val="nil"/>
              <w:right w:val="nil"/>
            </w:tcBorders>
            <w:tcMar>
              <w:top w:w="0" w:type="dxa"/>
              <w:left w:w="100" w:type="dxa"/>
              <w:bottom w:w="0" w:type="dxa"/>
              <w:right w:w="100" w:type="dxa"/>
            </w:tcMar>
          </w:tcPr>
          <w:p w14:paraId="6802596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1.051329</w:t>
            </w:r>
          </w:p>
        </w:tc>
      </w:tr>
      <w:tr w:rsidR="00C15726" w14:paraId="6F7E9A8E"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A27B27C"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anterior orbital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3FF716D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1.006343</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0534F1A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1.203667</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5B26830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1.13872</w:t>
            </w:r>
          </w:p>
        </w:tc>
      </w:tr>
      <w:tr w:rsidR="00C15726" w14:paraId="378FB6A5" w14:textId="77777777">
        <w:trPr>
          <w:trHeight w:val="300"/>
        </w:trPr>
        <w:tc>
          <w:tcPr>
            <w:tcW w:w="4170" w:type="dxa"/>
            <w:tcBorders>
              <w:top w:val="nil"/>
              <w:left w:val="nil"/>
              <w:bottom w:val="nil"/>
              <w:right w:val="nil"/>
            </w:tcBorders>
            <w:tcMar>
              <w:top w:w="0" w:type="dxa"/>
              <w:left w:w="100" w:type="dxa"/>
              <w:bottom w:w="0" w:type="dxa"/>
              <w:right w:w="100" w:type="dxa"/>
            </w:tcMar>
          </w:tcPr>
          <w:p w14:paraId="66FC3E0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temporal pole</w:t>
            </w:r>
          </w:p>
        </w:tc>
        <w:tc>
          <w:tcPr>
            <w:tcW w:w="1110" w:type="dxa"/>
            <w:tcBorders>
              <w:top w:val="nil"/>
              <w:left w:val="nil"/>
              <w:bottom w:val="nil"/>
              <w:right w:val="nil"/>
            </w:tcBorders>
            <w:tcMar>
              <w:top w:w="0" w:type="dxa"/>
              <w:left w:w="100" w:type="dxa"/>
              <w:bottom w:w="0" w:type="dxa"/>
              <w:right w:w="100" w:type="dxa"/>
            </w:tcMar>
          </w:tcPr>
          <w:p w14:paraId="75E5A4A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1.004586</w:t>
            </w:r>
          </w:p>
        </w:tc>
        <w:tc>
          <w:tcPr>
            <w:tcW w:w="1515" w:type="dxa"/>
            <w:tcBorders>
              <w:top w:val="nil"/>
              <w:left w:val="nil"/>
              <w:bottom w:val="nil"/>
              <w:right w:val="nil"/>
            </w:tcBorders>
            <w:tcMar>
              <w:top w:w="0" w:type="dxa"/>
              <w:left w:w="100" w:type="dxa"/>
              <w:bottom w:w="0" w:type="dxa"/>
              <w:right w:w="100" w:type="dxa"/>
            </w:tcMar>
          </w:tcPr>
          <w:p w14:paraId="05EBA23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0.940446</w:t>
            </w:r>
          </w:p>
        </w:tc>
        <w:tc>
          <w:tcPr>
            <w:tcW w:w="2070" w:type="dxa"/>
            <w:tcBorders>
              <w:top w:val="nil"/>
              <w:left w:val="nil"/>
              <w:bottom w:val="nil"/>
              <w:right w:val="nil"/>
            </w:tcBorders>
            <w:tcMar>
              <w:top w:w="0" w:type="dxa"/>
              <w:left w:w="100" w:type="dxa"/>
              <w:bottom w:w="0" w:type="dxa"/>
              <w:right w:w="100" w:type="dxa"/>
            </w:tcMar>
          </w:tcPr>
          <w:p w14:paraId="3BBC081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1.878683</w:t>
            </w:r>
          </w:p>
        </w:tc>
      </w:tr>
      <w:tr w:rsidR="00C15726" w14:paraId="02B50369"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1F5EB2A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 xml:space="preserve">Left </w:t>
            </w:r>
            <w:proofErr w:type="spellStart"/>
            <w:r>
              <w:rPr>
                <w:rFonts w:ascii="Calibri" w:eastAsia="Calibri" w:hAnsi="Calibri" w:cs="Calibri"/>
                <w:b/>
                <w:color w:val="231F20"/>
                <w:sz w:val="16"/>
                <w:szCs w:val="16"/>
              </w:rPr>
              <w:t>Accumbens</w:t>
            </w:r>
            <w:proofErr w:type="spellEnd"/>
            <w:r>
              <w:rPr>
                <w:rFonts w:ascii="Calibri" w:eastAsia="Calibri" w:hAnsi="Calibri" w:cs="Calibri"/>
                <w:b/>
                <w:color w:val="231F20"/>
                <w:sz w:val="16"/>
                <w:szCs w:val="16"/>
              </w:rPr>
              <w:t xml:space="preserve"> Area</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0EF995C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0.974294</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17F3C19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0.834598</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7D56B6F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2.707159</w:t>
            </w:r>
          </w:p>
        </w:tc>
      </w:tr>
      <w:tr w:rsidR="00C15726" w14:paraId="3F9AE2F3" w14:textId="77777777">
        <w:trPr>
          <w:trHeight w:val="300"/>
        </w:trPr>
        <w:tc>
          <w:tcPr>
            <w:tcW w:w="4170" w:type="dxa"/>
            <w:tcBorders>
              <w:top w:val="nil"/>
              <w:left w:val="nil"/>
              <w:bottom w:val="nil"/>
              <w:right w:val="nil"/>
            </w:tcBorders>
            <w:tcMar>
              <w:top w:w="0" w:type="dxa"/>
              <w:left w:w="100" w:type="dxa"/>
              <w:bottom w:w="0" w:type="dxa"/>
              <w:right w:w="100" w:type="dxa"/>
            </w:tcMar>
          </w:tcPr>
          <w:p w14:paraId="75508E1C"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middle occipital gyrus</w:t>
            </w:r>
          </w:p>
        </w:tc>
        <w:tc>
          <w:tcPr>
            <w:tcW w:w="1110" w:type="dxa"/>
            <w:tcBorders>
              <w:top w:val="nil"/>
              <w:left w:val="nil"/>
              <w:bottom w:val="nil"/>
              <w:right w:val="nil"/>
            </w:tcBorders>
            <w:tcMar>
              <w:top w:w="0" w:type="dxa"/>
              <w:left w:w="100" w:type="dxa"/>
              <w:bottom w:w="0" w:type="dxa"/>
              <w:right w:w="100" w:type="dxa"/>
            </w:tcMar>
          </w:tcPr>
          <w:p w14:paraId="2E68C68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0.961899</w:t>
            </w:r>
          </w:p>
        </w:tc>
        <w:tc>
          <w:tcPr>
            <w:tcW w:w="1515" w:type="dxa"/>
            <w:tcBorders>
              <w:top w:val="nil"/>
              <w:left w:val="nil"/>
              <w:bottom w:val="nil"/>
              <w:right w:val="nil"/>
            </w:tcBorders>
            <w:tcMar>
              <w:top w:w="0" w:type="dxa"/>
              <w:left w:w="100" w:type="dxa"/>
              <w:bottom w:w="0" w:type="dxa"/>
              <w:right w:w="100" w:type="dxa"/>
            </w:tcMar>
          </w:tcPr>
          <w:p w14:paraId="049416B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1.103044</w:t>
            </w:r>
          </w:p>
        </w:tc>
        <w:tc>
          <w:tcPr>
            <w:tcW w:w="2070" w:type="dxa"/>
            <w:tcBorders>
              <w:top w:val="nil"/>
              <w:left w:val="nil"/>
              <w:bottom w:val="nil"/>
              <w:right w:val="nil"/>
            </w:tcBorders>
            <w:tcMar>
              <w:top w:w="0" w:type="dxa"/>
              <w:left w:w="100" w:type="dxa"/>
              <w:bottom w:w="0" w:type="dxa"/>
              <w:right w:w="100" w:type="dxa"/>
            </w:tcMar>
          </w:tcPr>
          <w:p w14:paraId="4038016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1.700676</w:t>
            </w:r>
          </w:p>
        </w:tc>
      </w:tr>
      <w:tr w:rsidR="00C15726" w14:paraId="280C0A66"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34015AE5"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Pallidum</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3308DC2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0.96069</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75F1CF2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1.089665</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58A4097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1.652462</w:t>
            </w:r>
          </w:p>
        </w:tc>
      </w:tr>
      <w:tr w:rsidR="00C15726" w14:paraId="63394D8C" w14:textId="77777777">
        <w:trPr>
          <w:trHeight w:val="300"/>
        </w:trPr>
        <w:tc>
          <w:tcPr>
            <w:tcW w:w="4170" w:type="dxa"/>
            <w:tcBorders>
              <w:top w:val="nil"/>
              <w:left w:val="nil"/>
              <w:bottom w:val="nil"/>
              <w:right w:val="nil"/>
            </w:tcBorders>
            <w:tcMar>
              <w:top w:w="0" w:type="dxa"/>
              <w:left w:w="100" w:type="dxa"/>
              <w:bottom w:w="0" w:type="dxa"/>
              <w:right w:w="100" w:type="dxa"/>
            </w:tcMar>
          </w:tcPr>
          <w:p w14:paraId="70F7C1AB"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frontal operculum</w:t>
            </w:r>
          </w:p>
        </w:tc>
        <w:tc>
          <w:tcPr>
            <w:tcW w:w="1110" w:type="dxa"/>
            <w:tcBorders>
              <w:top w:val="nil"/>
              <w:left w:val="nil"/>
              <w:bottom w:val="nil"/>
              <w:right w:val="nil"/>
            </w:tcBorders>
            <w:tcMar>
              <w:top w:w="0" w:type="dxa"/>
              <w:left w:w="100" w:type="dxa"/>
              <w:bottom w:w="0" w:type="dxa"/>
              <w:right w:w="100" w:type="dxa"/>
            </w:tcMar>
          </w:tcPr>
          <w:p w14:paraId="6BCDBC6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0.958735</w:t>
            </w:r>
          </w:p>
        </w:tc>
        <w:tc>
          <w:tcPr>
            <w:tcW w:w="1515" w:type="dxa"/>
            <w:tcBorders>
              <w:top w:val="nil"/>
              <w:left w:val="nil"/>
              <w:bottom w:val="nil"/>
              <w:right w:val="nil"/>
            </w:tcBorders>
            <w:tcMar>
              <w:top w:w="0" w:type="dxa"/>
              <w:left w:w="100" w:type="dxa"/>
              <w:bottom w:w="0" w:type="dxa"/>
              <w:right w:w="100" w:type="dxa"/>
            </w:tcMar>
          </w:tcPr>
          <w:p w14:paraId="4EC26C7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1.234722</w:t>
            </w:r>
          </w:p>
        </w:tc>
        <w:tc>
          <w:tcPr>
            <w:tcW w:w="2070" w:type="dxa"/>
            <w:tcBorders>
              <w:top w:val="nil"/>
              <w:left w:val="nil"/>
              <w:bottom w:val="nil"/>
              <w:right w:val="nil"/>
            </w:tcBorders>
            <w:tcMar>
              <w:top w:w="0" w:type="dxa"/>
              <w:left w:w="100" w:type="dxa"/>
              <w:bottom w:w="0" w:type="dxa"/>
              <w:right w:w="100" w:type="dxa"/>
            </w:tcMar>
          </w:tcPr>
          <w:p w14:paraId="13C7634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0.798594</w:t>
            </w:r>
          </w:p>
        </w:tc>
      </w:tr>
      <w:tr w:rsidR="00C15726" w14:paraId="52D18520"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2860E620"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lastRenderedPageBreak/>
              <w:t>Right lingual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2869338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0.917128</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66EB0DC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0.987942</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627C3A3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1.48752</w:t>
            </w:r>
          </w:p>
        </w:tc>
      </w:tr>
      <w:tr w:rsidR="00C15726" w14:paraId="015C8712" w14:textId="77777777">
        <w:trPr>
          <w:trHeight w:val="300"/>
        </w:trPr>
        <w:tc>
          <w:tcPr>
            <w:tcW w:w="4170" w:type="dxa"/>
            <w:tcBorders>
              <w:top w:val="nil"/>
              <w:left w:val="nil"/>
              <w:bottom w:val="nil"/>
              <w:right w:val="nil"/>
            </w:tcBorders>
            <w:tcMar>
              <w:top w:w="0" w:type="dxa"/>
              <w:left w:w="100" w:type="dxa"/>
              <w:bottom w:w="0" w:type="dxa"/>
              <w:right w:w="100" w:type="dxa"/>
            </w:tcMar>
          </w:tcPr>
          <w:p w14:paraId="4AED0B38"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inferior occipital gyrus</w:t>
            </w:r>
          </w:p>
        </w:tc>
        <w:tc>
          <w:tcPr>
            <w:tcW w:w="1110" w:type="dxa"/>
            <w:tcBorders>
              <w:top w:val="nil"/>
              <w:left w:val="nil"/>
              <w:bottom w:val="nil"/>
              <w:right w:val="nil"/>
            </w:tcBorders>
            <w:tcMar>
              <w:top w:w="0" w:type="dxa"/>
              <w:left w:w="100" w:type="dxa"/>
              <w:bottom w:w="0" w:type="dxa"/>
              <w:right w:w="100" w:type="dxa"/>
            </w:tcMar>
          </w:tcPr>
          <w:p w14:paraId="02D4411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0.910536</w:t>
            </w:r>
          </w:p>
        </w:tc>
        <w:tc>
          <w:tcPr>
            <w:tcW w:w="1515" w:type="dxa"/>
            <w:tcBorders>
              <w:top w:val="nil"/>
              <w:left w:val="nil"/>
              <w:bottom w:val="nil"/>
              <w:right w:val="nil"/>
            </w:tcBorders>
            <w:tcMar>
              <w:top w:w="0" w:type="dxa"/>
              <w:left w:w="100" w:type="dxa"/>
              <w:bottom w:w="0" w:type="dxa"/>
              <w:right w:w="100" w:type="dxa"/>
            </w:tcMar>
          </w:tcPr>
          <w:p w14:paraId="23D17F0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1.134497</w:t>
            </w:r>
          </w:p>
        </w:tc>
        <w:tc>
          <w:tcPr>
            <w:tcW w:w="2070" w:type="dxa"/>
            <w:tcBorders>
              <w:top w:val="nil"/>
              <w:left w:val="nil"/>
              <w:bottom w:val="nil"/>
              <w:right w:val="nil"/>
            </w:tcBorders>
            <w:tcMar>
              <w:top w:w="0" w:type="dxa"/>
              <w:left w:w="100" w:type="dxa"/>
              <w:bottom w:w="0" w:type="dxa"/>
              <w:right w:w="100" w:type="dxa"/>
            </w:tcMar>
          </w:tcPr>
          <w:p w14:paraId="3702CC1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1.447446</w:t>
            </w:r>
          </w:p>
        </w:tc>
      </w:tr>
      <w:tr w:rsidR="00C15726" w14:paraId="6D121A04"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5B6628D"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 xml:space="preserve">Left planum </w:t>
            </w:r>
            <w:proofErr w:type="spellStart"/>
            <w:r>
              <w:rPr>
                <w:rFonts w:ascii="Calibri" w:eastAsia="Calibri" w:hAnsi="Calibri" w:cs="Calibri"/>
                <w:b/>
                <w:color w:val="231F20"/>
                <w:sz w:val="16"/>
                <w:szCs w:val="16"/>
              </w:rPr>
              <w:t>temporale</w:t>
            </w:r>
            <w:proofErr w:type="spellEnd"/>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50EFB11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0.90719</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1669739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1.071082</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6683E5C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0.915568</w:t>
            </w:r>
          </w:p>
        </w:tc>
      </w:tr>
      <w:tr w:rsidR="00C15726" w14:paraId="3123151D" w14:textId="77777777">
        <w:trPr>
          <w:trHeight w:val="300"/>
        </w:trPr>
        <w:tc>
          <w:tcPr>
            <w:tcW w:w="4170" w:type="dxa"/>
            <w:tcBorders>
              <w:top w:val="nil"/>
              <w:left w:val="nil"/>
              <w:bottom w:val="nil"/>
              <w:right w:val="nil"/>
            </w:tcBorders>
            <w:tcMar>
              <w:top w:w="0" w:type="dxa"/>
              <w:left w:w="100" w:type="dxa"/>
              <w:bottom w:w="0" w:type="dxa"/>
              <w:right w:w="100" w:type="dxa"/>
            </w:tcMar>
          </w:tcPr>
          <w:p w14:paraId="6A7D03C9"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posterior cingulate gyrus</w:t>
            </w:r>
          </w:p>
        </w:tc>
        <w:tc>
          <w:tcPr>
            <w:tcW w:w="1110" w:type="dxa"/>
            <w:tcBorders>
              <w:top w:val="nil"/>
              <w:left w:val="nil"/>
              <w:bottom w:val="nil"/>
              <w:right w:val="nil"/>
            </w:tcBorders>
            <w:tcMar>
              <w:top w:w="0" w:type="dxa"/>
              <w:left w:w="100" w:type="dxa"/>
              <w:bottom w:w="0" w:type="dxa"/>
              <w:right w:w="100" w:type="dxa"/>
            </w:tcMar>
          </w:tcPr>
          <w:p w14:paraId="59072B4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0.901592</w:t>
            </w:r>
          </w:p>
        </w:tc>
        <w:tc>
          <w:tcPr>
            <w:tcW w:w="1515" w:type="dxa"/>
            <w:tcBorders>
              <w:top w:val="nil"/>
              <w:left w:val="nil"/>
              <w:bottom w:val="nil"/>
              <w:right w:val="nil"/>
            </w:tcBorders>
            <w:tcMar>
              <w:top w:w="0" w:type="dxa"/>
              <w:left w:w="100" w:type="dxa"/>
              <w:bottom w:w="0" w:type="dxa"/>
              <w:right w:w="100" w:type="dxa"/>
            </w:tcMar>
          </w:tcPr>
          <w:p w14:paraId="03144D4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0.992121</w:t>
            </w:r>
          </w:p>
        </w:tc>
        <w:tc>
          <w:tcPr>
            <w:tcW w:w="2070" w:type="dxa"/>
            <w:tcBorders>
              <w:top w:val="nil"/>
              <w:left w:val="nil"/>
              <w:bottom w:val="nil"/>
              <w:right w:val="nil"/>
            </w:tcBorders>
            <w:tcMar>
              <w:top w:w="0" w:type="dxa"/>
              <w:left w:w="100" w:type="dxa"/>
              <w:bottom w:w="0" w:type="dxa"/>
              <w:right w:w="100" w:type="dxa"/>
            </w:tcMar>
          </w:tcPr>
          <w:p w14:paraId="3CE4D09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1.082107</w:t>
            </w:r>
          </w:p>
        </w:tc>
      </w:tr>
      <w:tr w:rsidR="00C15726" w14:paraId="500C2E12"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29EDC55D"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Cerebellar Vermal Lobules VI-VII</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21B953B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0.894504</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5DCE09B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1.023508</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4456C68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1.696253</w:t>
            </w:r>
          </w:p>
        </w:tc>
      </w:tr>
      <w:tr w:rsidR="00C15726" w14:paraId="28512DA7" w14:textId="77777777">
        <w:trPr>
          <w:trHeight w:val="300"/>
        </w:trPr>
        <w:tc>
          <w:tcPr>
            <w:tcW w:w="4170" w:type="dxa"/>
            <w:tcBorders>
              <w:top w:val="nil"/>
              <w:left w:val="nil"/>
              <w:bottom w:val="nil"/>
              <w:right w:val="nil"/>
            </w:tcBorders>
            <w:tcMar>
              <w:top w:w="0" w:type="dxa"/>
              <w:left w:w="100" w:type="dxa"/>
              <w:bottom w:w="0" w:type="dxa"/>
              <w:right w:w="100" w:type="dxa"/>
            </w:tcMar>
          </w:tcPr>
          <w:p w14:paraId="7E50455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medial frontal cortex</w:t>
            </w:r>
          </w:p>
        </w:tc>
        <w:tc>
          <w:tcPr>
            <w:tcW w:w="1110" w:type="dxa"/>
            <w:tcBorders>
              <w:top w:val="nil"/>
              <w:left w:val="nil"/>
              <w:bottom w:val="nil"/>
              <w:right w:val="nil"/>
            </w:tcBorders>
            <w:tcMar>
              <w:top w:w="0" w:type="dxa"/>
              <w:left w:w="100" w:type="dxa"/>
              <w:bottom w:w="0" w:type="dxa"/>
              <w:right w:w="100" w:type="dxa"/>
            </w:tcMar>
          </w:tcPr>
          <w:p w14:paraId="68824FB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0.890612</w:t>
            </w:r>
          </w:p>
        </w:tc>
        <w:tc>
          <w:tcPr>
            <w:tcW w:w="1515" w:type="dxa"/>
            <w:tcBorders>
              <w:top w:val="nil"/>
              <w:left w:val="nil"/>
              <w:bottom w:val="nil"/>
              <w:right w:val="nil"/>
            </w:tcBorders>
            <w:tcMar>
              <w:top w:w="0" w:type="dxa"/>
              <w:left w:w="100" w:type="dxa"/>
              <w:bottom w:w="0" w:type="dxa"/>
              <w:right w:w="100" w:type="dxa"/>
            </w:tcMar>
          </w:tcPr>
          <w:p w14:paraId="6A39D3A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1.277378</w:t>
            </w:r>
          </w:p>
        </w:tc>
        <w:tc>
          <w:tcPr>
            <w:tcW w:w="2070" w:type="dxa"/>
            <w:tcBorders>
              <w:top w:val="nil"/>
              <w:left w:val="nil"/>
              <w:bottom w:val="nil"/>
              <w:right w:val="nil"/>
            </w:tcBorders>
            <w:tcMar>
              <w:top w:w="0" w:type="dxa"/>
              <w:left w:w="100" w:type="dxa"/>
              <w:bottom w:w="0" w:type="dxa"/>
              <w:right w:w="100" w:type="dxa"/>
            </w:tcMar>
          </w:tcPr>
          <w:p w14:paraId="4779D79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0.655267</w:t>
            </w:r>
          </w:p>
        </w:tc>
      </w:tr>
      <w:tr w:rsidR="00C15726" w14:paraId="58FB4921"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4D511910"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Caudate</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3B3B59E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0.876901</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6EF4934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0.874921</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37C3435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1.94564</w:t>
            </w:r>
          </w:p>
        </w:tc>
      </w:tr>
      <w:tr w:rsidR="00C15726" w14:paraId="56A40234" w14:textId="77777777">
        <w:trPr>
          <w:trHeight w:val="300"/>
        </w:trPr>
        <w:tc>
          <w:tcPr>
            <w:tcW w:w="4170" w:type="dxa"/>
            <w:tcBorders>
              <w:top w:val="nil"/>
              <w:left w:val="nil"/>
              <w:bottom w:val="nil"/>
              <w:right w:val="nil"/>
            </w:tcBorders>
            <w:tcMar>
              <w:top w:w="0" w:type="dxa"/>
              <w:left w:w="100" w:type="dxa"/>
              <w:bottom w:w="0" w:type="dxa"/>
              <w:right w:w="100" w:type="dxa"/>
            </w:tcMar>
          </w:tcPr>
          <w:p w14:paraId="3B315FBD"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frontal operculum</w:t>
            </w:r>
          </w:p>
        </w:tc>
        <w:tc>
          <w:tcPr>
            <w:tcW w:w="1110" w:type="dxa"/>
            <w:tcBorders>
              <w:top w:val="nil"/>
              <w:left w:val="nil"/>
              <w:bottom w:val="nil"/>
              <w:right w:val="nil"/>
            </w:tcBorders>
            <w:tcMar>
              <w:top w:w="0" w:type="dxa"/>
              <w:left w:w="100" w:type="dxa"/>
              <w:bottom w:w="0" w:type="dxa"/>
              <w:right w:w="100" w:type="dxa"/>
            </w:tcMar>
          </w:tcPr>
          <w:p w14:paraId="7032ACF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0.872798</w:t>
            </w:r>
          </w:p>
        </w:tc>
        <w:tc>
          <w:tcPr>
            <w:tcW w:w="1515" w:type="dxa"/>
            <w:tcBorders>
              <w:top w:val="nil"/>
              <w:left w:val="nil"/>
              <w:bottom w:val="nil"/>
              <w:right w:val="nil"/>
            </w:tcBorders>
            <w:tcMar>
              <w:top w:w="0" w:type="dxa"/>
              <w:left w:w="100" w:type="dxa"/>
              <w:bottom w:w="0" w:type="dxa"/>
              <w:right w:w="100" w:type="dxa"/>
            </w:tcMar>
          </w:tcPr>
          <w:p w14:paraId="6321D79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0.80191</w:t>
            </w:r>
          </w:p>
        </w:tc>
        <w:tc>
          <w:tcPr>
            <w:tcW w:w="2070" w:type="dxa"/>
            <w:tcBorders>
              <w:top w:val="nil"/>
              <w:left w:val="nil"/>
              <w:bottom w:val="nil"/>
              <w:right w:val="nil"/>
            </w:tcBorders>
            <w:tcMar>
              <w:top w:w="0" w:type="dxa"/>
              <w:left w:w="100" w:type="dxa"/>
              <w:bottom w:w="0" w:type="dxa"/>
              <w:right w:w="100" w:type="dxa"/>
            </w:tcMar>
          </w:tcPr>
          <w:p w14:paraId="2457C81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1.956279</w:t>
            </w:r>
          </w:p>
        </w:tc>
      </w:tr>
      <w:tr w:rsidR="00C15726" w14:paraId="09289ECD"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6CF57BA6"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inferior temporal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20958BB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0.857028</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241CA67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0.935976</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7A2C1B8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1.408253</w:t>
            </w:r>
          </w:p>
        </w:tc>
      </w:tr>
      <w:tr w:rsidR="00C15726" w14:paraId="6B83A4CE" w14:textId="77777777">
        <w:trPr>
          <w:trHeight w:val="300"/>
        </w:trPr>
        <w:tc>
          <w:tcPr>
            <w:tcW w:w="4170" w:type="dxa"/>
            <w:tcBorders>
              <w:top w:val="nil"/>
              <w:left w:val="nil"/>
              <w:bottom w:val="nil"/>
              <w:right w:val="nil"/>
            </w:tcBorders>
            <w:tcMar>
              <w:top w:w="0" w:type="dxa"/>
              <w:left w:w="100" w:type="dxa"/>
              <w:bottom w:w="0" w:type="dxa"/>
              <w:right w:w="100" w:type="dxa"/>
            </w:tcMar>
          </w:tcPr>
          <w:p w14:paraId="7660DE15"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Cerebellum Exterior</w:t>
            </w:r>
          </w:p>
        </w:tc>
        <w:tc>
          <w:tcPr>
            <w:tcW w:w="1110" w:type="dxa"/>
            <w:tcBorders>
              <w:top w:val="nil"/>
              <w:left w:val="nil"/>
              <w:bottom w:val="nil"/>
              <w:right w:val="nil"/>
            </w:tcBorders>
            <w:tcMar>
              <w:top w:w="0" w:type="dxa"/>
              <w:left w:w="100" w:type="dxa"/>
              <w:bottom w:w="0" w:type="dxa"/>
              <w:right w:w="100" w:type="dxa"/>
            </w:tcMar>
          </w:tcPr>
          <w:p w14:paraId="7D34D3F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0.846625</w:t>
            </w:r>
          </w:p>
        </w:tc>
        <w:tc>
          <w:tcPr>
            <w:tcW w:w="1515" w:type="dxa"/>
            <w:tcBorders>
              <w:top w:val="nil"/>
              <w:left w:val="nil"/>
              <w:bottom w:val="nil"/>
              <w:right w:val="nil"/>
            </w:tcBorders>
            <w:tcMar>
              <w:top w:w="0" w:type="dxa"/>
              <w:left w:w="100" w:type="dxa"/>
              <w:bottom w:w="0" w:type="dxa"/>
              <w:right w:w="100" w:type="dxa"/>
            </w:tcMar>
          </w:tcPr>
          <w:p w14:paraId="6EB5CDF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0.889021</w:t>
            </w:r>
          </w:p>
        </w:tc>
        <w:tc>
          <w:tcPr>
            <w:tcW w:w="2070" w:type="dxa"/>
            <w:tcBorders>
              <w:top w:val="nil"/>
              <w:left w:val="nil"/>
              <w:bottom w:val="nil"/>
              <w:right w:val="nil"/>
            </w:tcBorders>
            <w:tcMar>
              <w:top w:w="0" w:type="dxa"/>
              <w:left w:w="100" w:type="dxa"/>
              <w:bottom w:w="0" w:type="dxa"/>
              <w:right w:w="100" w:type="dxa"/>
            </w:tcMar>
          </w:tcPr>
          <w:p w14:paraId="4FAAEE4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1.523993</w:t>
            </w:r>
          </w:p>
        </w:tc>
      </w:tr>
      <w:tr w:rsidR="00C15726" w14:paraId="03508869"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34566793"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 xml:space="preserve">Right </w:t>
            </w:r>
            <w:proofErr w:type="spellStart"/>
            <w:r>
              <w:rPr>
                <w:rFonts w:ascii="Calibri" w:eastAsia="Calibri" w:hAnsi="Calibri" w:cs="Calibri"/>
                <w:b/>
                <w:color w:val="231F20"/>
                <w:sz w:val="16"/>
                <w:szCs w:val="16"/>
              </w:rPr>
              <w:t>Accumbens</w:t>
            </w:r>
            <w:proofErr w:type="spellEnd"/>
            <w:r>
              <w:rPr>
                <w:rFonts w:ascii="Calibri" w:eastAsia="Calibri" w:hAnsi="Calibri" w:cs="Calibri"/>
                <w:b/>
                <w:color w:val="231F20"/>
                <w:sz w:val="16"/>
                <w:szCs w:val="16"/>
              </w:rPr>
              <w:t xml:space="preserve"> Area</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71D04C1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0.845867</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5F03F87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0.948042</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365F5BC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1.182625</w:t>
            </w:r>
          </w:p>
        </w:tc>
      </w:tr>
      <w:tr w:rsidR="00C15726" w14:paraId="53A43841" w14:textId="77777777">
        <w:trPr>
          <w:trHeight w:val="300"/>
        </w:trPr>
        <w:tc>
          <w:tcPr>
            <w:tcW w:w="4170" w:type="dxa"/>
            <w:tcBorders>
              <w:top w:val="nil"/>
              <w:left w:val="nil"/>
              <w:bottom w:val="nil"/>
              <w:right w:val="nil"/>
            </w:tcBorders>
            <w:tcMar>
              <w:top w:w="0" w:type="dxa"/>
              <w:left w:w="100" w:type="dxa"/>
              <w:bottom w:w="0" w:type="dxa"/>
              <w:right w:w="100" w:type="dxa"/>
            </w:tcMar>
          </w:tcPr>
          <w:p w14:paraId="438DD09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lateral orbital gyrus</w:t>
            </w:r>
          </w:p>
        </w:tc>
        <w:tc>
          <w:tcPr>
            <w:tcW w:w="1110" w:type="dxa"/>
            <w:tcBorders>
              <w:top w:val="nil"/>
              <w:left w:val="nil"/>
              <w:bottom w:val="nil"/>
              <w:right w:val="nil"/>
            </w:tcBorders>
            <w:tcMar>
              <w:top w:w="0" w:type="dxa"/>
              <w:left w:w="100" w:type="dxa"/>
              <w:bottom w:w="0" w:type="dxa"/>
              <w:right w:w="100" w:type="dxa"/>
            </w:tcMar>
          </w:tcPr>
          <w:p w14:paraId="32878C9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0.82477</w:t>
            </w:r>
          </w:p>
        </w:tc>
        <w:tc>
          <w:tcPr>
            <w:tcW w:w="1515" w:type="dxa"/>
            <w:tcBorders>
              <w:top w:val="nil"/>
              <w:left w:val="nil"/>
              <w:bottom w:val="nil"/>
              <w:right w:val="nil"/>
            </w:tcBorders>
            <w:tcMar>
              <w:top w:w="0" w:type="dxa"/>
              <w:left w:w="100" w:type="dxa"/>
              <w:bottom w:w="0" w:type="dxa"/>
              <w:right w:w="100" w:type="dxa"/>
            </w:tcMar>
          </w:tcPr>
          <w:p w14:paraId="152970F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0.733449</w:t>
            </w:r>
          </w:p>
        </w:tc>
        <w:tc>
          <w:tcPr>
            <w:tcW w:w="2070" w:type="dxa"/>
            <w:tcBorders>
              <w:top w:val="nil"/>
              <w:left w:val="nil"/>
              <w:bottom w:val="nil"/>
              <w:right w:val="nil"/>
            </w:tcBorders>
            <w:tcMar>
              <w:top w:w="0" w:type="dxa"/>
              <w:left w:w="100" w:type="dxa"/>
              <w:bottom w:w="0" w:type="dxa"/>
              <w:right w:w="100" w:type="dxa"/>
            </w:tcMar>
          </w:tcPr>
          <w:p w14:paraId="71E0AEF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2.305545</w:t>
            </w:r>
          </w:p>
        </w:tc>
      </w:tr>
      <w:tr w:rsidR="00C15726" w14:paraId="1D962FE4"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E0EF43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postcentral gyrus medial segment</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7EBCFE8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0.811194</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337DABF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1.010706</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773A95E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1.089935</w:t>
            </w:r>
          </w:p>
        </w:tc>
      </w:tr>
      <w:tr w:rsidR="00C15726" w14:paraId="2099FEE6" w14:textId="77777777">
        <w:trPr>
          <w:trHeight w:val="300"/>
        </w:trPr>
        <w:tc>
          <w:tcPr>
            <w:tcW w:w="4170" w:type="dxa"/>
            <w:tcBorders>
              <w:top w:val="nil"/>
              <w:left w:val="nil"/>
              <w:bottom w:val="nil"/>
              <w:right w:val="nil"/>
            </w:tcBorders>
            <w:tcMar>
              <w:top w:w="0" w:type="dxa"/>
              <w:left w:w="100" w:type="dxa"/>
              <w:bottom w:w="0" w:type="dxa"/>
              <w:right w:w="100" w:type="dxa"/>
            </w:tcMar>
          </w:tcPr>
          <w:p w14:paraId="25B7F74D"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 xml:space="preserve">Right planum </w:t>
            </w:r>
            <w:proofErr w:type="spellStart"/>
            <w:r>
              <w:rPr>
                <w:rFonts w:ascii="Calibri" w:eastAsia="Calibri" w:hAnsi="Calibri" w:cs="Calibri"/>
                <w:b/>
                <w:color w:val="231F20"/>
                <w:sz w:val="16"/>
                <w:szCs w:val="16"/>
              </w:rPr>
              <w:t>temporale</w:t>
            </w:r>
            <w:proofErr w:type="spellEnd"/>
          </w:p>
        </w:tc>
        <w:tc>
          <w:tcPr>
            <w:tcW w:w="1110" w:type="dxa"/>
            <w:tcBorders>
              <w:top w:val="nil"/>
              <w:left w:val="nil"/>
              <w:bottom w:val="nil"/>
              <w:right w:val="nil"/>
            </w:tcBorders>
            <w:tcMar>
              <w:top w:w="0" w:type="dxa"/>
              <w:left w:w="100" w:type="dxa"/>
              <w:bottom w:w="0" w:type="dxa"/>
              <w:right w:w="100" w:type="dxa"/>
            </w:tcMar>
          </w:tcPr>
          <w:p w14:paraId="1D9704A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0.784989</w:t>
            </w:r>
          </w:p>
        </w:tc>
        <w:tc>
          <w:tcPr>
            <w:tcW w:w="1515" w:type="dxa"/>
            <w:tcBorders>
              <w:top w:val="nil"/>
              <w:left w:val="nil"/>
              <w:bottom w:val="nil"/>
              <w:right w:val="nil"/>
            </w:tcBorders>
            <w:tcMar>
              <w:top w:w="0" w:type="dxa"/>
              <w:left w:w="100" w:type="dxa"/>
              <w:bottom w:w="0" w:type="dxa"/>
              <w:right w:w="100" w:type="dxa"/>
            </w:tcMar>
          </w:tcPr>
          <w:p w14:paraId="459AB05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0.927357</w:t>
            </w:r>
          </w:p>
        </w:tc>
        <w:tc>
          <w:tcPr>
            <w:tcW w:w="2070" w:type="dxa"/>
            <w:tcBorders>
              <w:top w:val="nil"/>
              <w:left w:val="nil"/>
              <w:bottom w:val="nil"/>
              <w:right w:val="nil"/>
            </w:tcBorders>
            <w:tcMar>
              <w:top w:w="0" w:type="dxa"/>
              <w:left w:w="100" w:type="dxa"/>
              <w:bottom w:w="0" w:type="dxa"/>
              <w:right w:w="100" w:type="dxa"/>
            </w:tcMar>
          </w:tcPr>
          <w:p w14:paraId="5A6CF25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0.902161</w:t>
            </w:r>
          </w:p>
        </w:tc>
      </w:tr>
      <w:tr w:rsidR="00C15726" w14:paraId="3BBF5DCC"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4ED48ABB"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Ventral DC</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4ADB053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0.774954</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4F6414A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0.882938</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4D79264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1.07639</w:t>
            </w:r>
          </w:p>
        </w:tc>
      </w:tr>
      <w:tr w:rsidR="00C15726" w14:paraId="43D01C85" w14:textId="77777777">
        <w:trPr>
          <w:trHeight w:val="300"/>
        </w:trPr>
        <w:tc>
          <w:tcPr>
            <w:tcW w:w="4170" w:type="dxa"/>
            <w:tcBorders>
              <w:top w:val="nil"/>
              <w:left w:val="nil"/>
              <w:bottom w:val="nil"/>
              <w:right w:val="nil"/>
            </w:tcBorders>
            <w:tcMar>
              <w:top w:w="0" w:type="dxa"/>
              <w:left w:w="100" w:type="dxa"/>
              <w:bottom w:w="0" w:type="dxa"/>
              <w:right w:w="100" w:type="dxa"/>
            </w:tcMar>
          </w:tcPr>
          <w:p w14:paraId="377E1E52"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Hippocampus</w:t>
            </w:r>
          </w:p>
        </w:tc>
        <w:tc>
          <w:tcPr>
            <w:tcW w:w="1110" w:type="dxa"/>
            <w:tcBorders>
              <w:top w:val="nil"/>
              <w:left w:val="nil"/>
              <w:bottom w:val="nil"/>
              <w:right w:val="nil"/>
            </w:tcBorders>
            <w:tcMar>
              <w:top w:w="0" w:type="dxa"/>
              <w:left w:w="100" w:type="dxa"/>
              <w:bottom w:w="0" w:type="dxa"/>
              <w:right w:w="100" w:type="dxa"/>
            </w:tcMar>
          </w:tcPr>
          <w:p w14:paraId="7C5E070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0.758967</w:t>
            </w:r>
          </w:p>
        </w:tc>
        <w:tc>
          <w:tcPr>
            <w:tcW w:w="1515" w:type="dxa"/>
            <w:tcBorders>
              <w:top w:val="nil"/>
              <w:left w:val="nil"/>
              <w:bottom w:val="nil"/>
              <w:right w:val="nil"/>
            </w:tcBorders>
            <w:tcMar>
              <w:top w:w="0" w:type="dxa"/>
              <w:left w:w="100" w:type="dxa"/>
              <w:bottom w:w="0" w:type="dxa"/>
              <w:right w:w="100" w:type="dxa"/>
            </w:tcMar>
          </w:tcPr>
          <w:p w14:paraId="3E3F9BB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0.761128</w:t>
            </w:r>
          </w:p>
        </w:tc>
        <w:tc>
          <w:tcPr>
            <w:tcW w:w="2070" w:type="dxa"/>
            <w:tcBorders>
              <w:top w:val="nil"/>
              <w:left w:val="nil"/>
              <w:bottom w:val="nil"/>
              <w:right w:val="nil"/>
            </w:tcBorders>
            <w:tcMar>
              <w:top w:w="0" w:type="dxa"/>
              <w:left w:w="100" w:type="dxa"/>
              <w:bottom w:w="0" w:type="dxa"/>
              <w:right w:w="100" w:type="dxa"/>
            </w:tcMar>
          </w:tcPr>
          <w:p w14:paraId="29447F3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2.022766</w:t>
            </w:r>
          </w:p>
        </w:tc>
      </w:tr>
      <w:tr w:rsidR="00C15726" w14:paraId="7BA8FFE8"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21E2EA1E"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entorhinal area</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193C4589"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0.731572</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38445AE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0.853865</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3161453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0.908468</w:t>
            </w:r>
          </w:p>
        </w:tc>
      </w:tr>
      <w:tr w:rsidR="00C15726" w14:paraId="39924481" w14:textId="77777777">
        <w:trPr>
          <w:trHeight w:val="300"/>
        </w:trPr>
        <w:tc>
          <w:tcPr>
            <w:tcW w:w="4170" w:type="dxa"/>
            <w:tcBorders>
              <w:top w:val="nil"/>
              <w:left w:val="nil"/>
              <w:bottom w:val="nil"/>
              <w:right w:val="nil"/>
            </w:tcBorders>
            <w:tcMar>
              <w:top w:w="0" w:type="dxa"/>
              <w:left w:w="100" w:type="dxa"/>
              <w:bottom w:w="0" w:type="dxa"/>
              <w:right w:w="100" w:type="dxa"/>
            </w:tcMar>
          </w:tcPr>
          <w:p w14:paraId="1D6E5893"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Cerebellum Exterior</w:t>
            </w:r>
          </w:p>
        </w:tc>
        <w:tc>
          <w:tcPr>
            <w:tcW w:w="1110" w:type="dxa"/>
            <w:tcBorders>
              <w:top w:val="nil"/>
              <w:left w:val="nil"/>
              <w:bottom w:val="nil"/>
              <w:right w:val="nil"/>
            </w:tcBorders>
            <w:tcMar>
              <w:top w:w="0" w:type="dxa"/>
              <w:left w:w="100" w:type="dxa"/>
              <w:bottom w:w="0" w:type="dxa"/>
              <w:right w:w="100" w:type="dxa"/>
            </w:tcMar>
          </w:tcPr>
          <w:p w14:paraId="2D48CB7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0.723832</w:t>
            </w:r>
          </w:p>
        </w:tc>
        <w:tc>
          <w:tcPr>
            <w:tcW w:w="1515" w:type="dxa"/>
            <w:tcBorders>
              <w:top w:val="nil"/>
              <w:left w:val="nil"/>
              <w:bottom w:val="nil"/>
              <w:right w:val="nil"/>
            </w:tcBorders>
            <w:tcMar>
              <w:top w:w="0" w:type="dxa"/>
              <w:left w:w="100" w:type="dxa"/>
              <w:bottom w:w="0" w:type="dxa"/>
              <w:right w:w="100" w:type="dxa"/>
            </w:tcMar>
          </w:tcPr>
          <w:p w14:paraId="5CB208F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0.67137</w:t>
            </w:r>
          </w:p>
        </w:tc>
        <w:tc>
          <w:tcPr>
            <w:tcW w:w="2070" w:type="dxa"/>
            <w:tcBorders>
              <w:top w:val="nil"/>
              <w:left w:val="nil"/>
              <w:bottom w:val="nil"/>
              <w:right w:val="nil"/>
            </w:tcBorders>
            <w:tcMar>
              <w:top w:w="0" w:type="dxa"/>
              <w:left w:w="100" w:type="dxa"/>
              <w:bottom w:w="0" w:type="dxa"/>
              <w:right w:w="100" w:type="dxa"/>
            </w:tcMar>
          </w:tcPr>
          <w:p w14:paraId="350FC8A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1.955849</w:t>
            </w:r>
          </w:p>
        </w:tc>
      </w:tr>
      <w:tr w:rsidR="00C15726" w14:paraId="65F0899D"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3B5AD06C"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subcallosal area</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25FA849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0.71836</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16BE82E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0.678074</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25AFD7A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1.256032</w:t>
            </w:r>
          </w:p>
        </w:tc>
      </w:tr>
      <w:tr w:rsidR="00C15726" w14:paraId="4B570291" w14:textId="77777777">
        <w:trPr>
          <w:trHeight w:val="300"/>
        </w:trPr>
        <w:tc>
          <w:tcPr>
            <w:tcW w:w="4170" w:type="dxa"/>
            <w:tcBorders>
              <w:top w:val="nil"/>
              <w:left w:val="nil"/>
              <w:bottom w:val="nil"/>
              <w:right w:val="nil"/>
            </w:tcBorders>
            <w:tcMar>
              <w:top w:w="0" w:type="dxa"/>
              <w:left w:w="100" w:type="dxa"/>
              <w:bottom w:w="0" w:type="dxa"/>
              <w:right w:w="100" w:type="dxa"/>
            </w:tcMar>
          </w:tcPr>
          <w:p w14:paraId="57DC4079"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gyrus rectus</w:t>
            </w:r>
          </w:p>
        </w:tc>
        <w:tc>
          <w:tcPr>
            <w:tcW w:w="1110" w:type="dxa"/>
            <w:tcBorders>
              <w:top w:val="nil"/>
              <w:left w:val="nil"/>
              <w:bottom w:val="nil"/>
              <w:right w:val="nil"/>
            </w:tcBorders>
            <w:tcMar>
              <w:top w:w="0" w:type="dxa"/>
              <w:left w:w="100" w:type="dxa"/>
              <w:bottom w:w="0" w:type="dxa"/>
              <w:right w:w="100" w:type="dxa"/>
            </w:tcMar>
          </w:tcPr>
          <w:p w14:paraId="37A2462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0.710091</w:t>
            </w:r>
          </w:p>
        </w:tc>
        <w:tc>
          <w:tcPr>
            <w:tcW w:w="1515" w:type="dxa"/>
            <w:tcBorders>
              <w:top w:val="nil"/>
              <w:left w:val="nil"/>
              <w:bottom w:val="nil"/>
              <w:right w:val="nil"/>
            </w:tcBorders>
            <w:tcMar>
              <w:top w:w="0" w:type="dxa"/>
              <w:left w:w="100" w:type="dxa"/>
              <w:bottom w:w="0" w:type="dxa"/>
              <w:right w:w="100" w:type="dxa"/>
            </w:tcMar>
          </w:tcPr>
          <w:p w14:paraId="676980E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0.84026</w:t>
            </w:r>
          </w:p>
        </w:tc>
        <w:tc>
          <w:tcPr>
            <w:tcW w:w="2070" w:type="dxa"/>
            <w:tcBorders>
              <w:top w:val="nil"/>
              <w:left w:val="nil"/>
              <w:bottom w:val="nil"/>
              <w:right w:val="nil"/>
            </w:tcBorders>
            <w:tcMar>
              <w:top w:w="0" w:type="dxa"/>
              <w:left w:w="100" w:type="dxa"/>
              <w:bottom w:w="0" w:type="dxa"/>
              <w:right w:w="100" w:type="dxa"/>
            </w:tcMar>
          </w:tcPr>
          <w:p w14:paraId="558430F5"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1.182328</w:t>
            </w:r>
          </w:p>
        </w:tc>
      </w:tr>
      <w:tr w:rsidR="00C15726" w14:paraId="6D893FB1"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640A4D2A"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Ventral DC</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7A3F31F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0.693764</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656C347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0.682799</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0326409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1.699471</w:t>
            </w:r>
          </w:p>
        </w:tc>
      </w:tr>
      <w:tr w:rsidR="00C15726" w14:paraId="369598FA" w14:textId="77777777">
        <w:trPr>
          <w:trHeight w:val="300"/>
        </w:trPr>
        <w:tc>
          <w:tcPr>
            <w:tcW w:w="4170" w:type="dxa"/>
            <w:tcBorders>
              <w:top w:val="nil"/>
              <w:left w:val="nil"/>
              <w:bottom w:val="nil"/>
              <w:right w:val="nil"/>
            </w:tcBorders>
            <w:tcMar>
              <w:top w:w="0" w:type="dxa"/>
              <w:left w:w="100" w:type="dxa"/>
              <w:bottom w:w="0" w:type="dxa"/>
              <w:right w:w="100" w:type="dxa"/>
            </w:tcMar>
          </w:tcPr>
          <w:p w14:paraId="455D4AC9"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transverse temporal gyrus</w:t>
            </w:r>
          </w:p>
        </w:tc>
        <w:tc>
          <w:tcPr>
            <w:tcW w:w="1110" w:type="dxa"/>
            <w:tcBorders>
              <w:top w:val="nil"/>
              <w:left w:val="nil"/>
              <w:bottom w:val="nil"/>
              <w:right w:val="nil"/>
            </w:tcBorders>
            <w:tcMar>
              <w:top w:w="0" w:type="dxa"/>
              <w:left w:w="100" w:type="dxa"/>
              <w:bottom w:w="0" w:type="dxa"/>
              <w:right w:w="100" w:type="dxa"/>
            </w:tcMar>
          </w:tcPr>
          <w:p w14:paraId="270AD79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0.647428</w:t>
            </w:r>
          </w:p>
        </w:tc>
        <w:tc>
          <w:tcPr>
            <w:tcW w:w="1515" w:type="dxa"/>
            <w:tcBorders>
              <w:top w:val="nil"/>
              <w:left w:val="nil"/>
              <w:bottom w:val="nil"/>
              <w:right w:val="nil"/>
            </w:tcBorders>
            <w:tcMar>
              <w:top w:w="0" w:type="dxa"/>
              <w:left w:w="100" w:type="dxa"/>
              <w:bottom w:w="0" w:type="dxa"/>
              <w:right w:w="100" w:type="dxa"/>
            </w:tcMar>
          </w:tcPr>
          <w:p w14:paraId="65FC8148"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0.801876</w:t>
            </w:r>
          </w:p>
        </w:tc>
        <w:tc>
          <w:tcPr>
            <w:tcW w:w="2070" w:type="dxa"/>
            <w:tcBorders>
              <w:top w:val="nil"/>
              <w:left w:val="nil"/>
              <w:bottom w:val="nil"/>
              <w:right w:val="nil"/>
            </w:tcBorders>
            <w:tcMar>
              <w:top w:w="0" w:type="dxa"/>
              <w:left w:w="100" w:type="dxa"/>
              <w:bottom w:w="0" w:type="dxa"/>
              <w:right w:w="100" w:type="dxa"/>
            </w:tcMar>
          </w:tcPr>
          <w:p w14:paraId="22F89C6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0.966188</w:t>
            </w:r>
          </w:p>
        </w:tc>
      </w:tr>
      <w:tr w:rsidR="00C15726" w14:paraId="2F0C89AE"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241A7C13"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gyrus rectus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2716A2C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0.645669</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2A7020E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0.869991</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2AAC4CD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0.717333</w:t>
            </w:r>
          </w:p>
        </w:tc>
      </w:tr>
      <w:tr w:rsidR="00C15726" w14:paraId="06FC3755" w14:textId="77777777">
        <w:trPr>
          <w:trHeight w:val="300"/>
        </w:trPr>
        <w:tc>
          <w:tcPr>
            <w:tcW w:w="4170" w:type="dxa"/>
            <w:tcBorders>
              <w:top w:val="nil"/>
              <w:left w:val="nil"/>
              <w:bottom w:val="nil"/>
              <w:right w:val="nil"/>
            </w:tcBorders>
            <w:tcMar>
              <w:top w:w="0" w:type="dxa"/>
              <w:left w:w="100" w:type="dxa"/>
              <w:bottom w:w="0" w:type="dxa"/>
              <w:right w:w="100" w:type="dxa"/>
            </w:tcMar>
          </w:tcPr>
          <w:p w14:paraId="0F0AAD2F"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superior frontal gyrus</w:t>
            </w:r>
          </w:p>
        </w:tc>
        <w:tc>
          <w:tcPr>
            <w:tcW w:w="1110" w:type="dxa"/>
            <w:tcBorders>
              <w:top w:val="nil"/>
              <w:left w:val="nil"/>
              <w:bottom w:val="nil"/>
              <w:right w:val="nil"/>
            </w:tcBorders>
            <w:tcMar>
              <w:top w:w="0" w:type="dxa"/>
              <w:left w:w="100" w:type="dxa"/>
              <w:bottom w:w="0" w:type="dxa"/>
              <w:right w:w="100" w:type="dxa"/>
            </w:tcMar>
          </w:tcPr>
          <w:p w14:paraId="27A296C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0.642327</w:t>
            </w:r>
          </w:p>
        </w:tc>
        <w:tc>
          <w:tcPr>
            <w:tcW w:w="1515" w:type="dxa"/>
            <w:tcBorders>
              <w:top w:val="nil"/>
              <w:left w:val="nil"/>
              <w:bottom w:val="nil"/>
              <w:right w:val="nil"/>
            </w:tcBorders>
            <w:tcMar>
              <w:top w:w="0" w:type="dxa"/>
              <w:left w:w="100" w:type="dxa"/>
              <w:bottom w:w="0" w:type="dxa"/>
              <w:right w:w="100" w:type="dxa"/>
            </w:tcMar>
          </w:tcPr>
          <w:p w14:paraId="23800F31"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0.71801</w:t>
            </w:r>
          </w:p>
        </w:tc>
        <w:tc>
          <w:tcPr>
            <w:tcW w:w="2070" w:type="dxa"/>
            <w:tcBorders>
              <w:top w:val="nil"/>
              <w:left w:val="nil"/>
              <w:bottom w:val="nil"/>
              <w:right w:val="nil"/>
            </w:tcBorders>
            <w:tcMar>
              <w:top w:w="0" w:type="dxa"/>
              <w:left w:w="100" w:type="dxa"/>
              <w:bottom w:w="0" w:type="dxa"/>
              <w:right w:w="100" w:type="dxa"/>
            </w:tcMar>
          </w:tcPr>
          <w:p w14:paraId="02D380A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0.636798</w:t>
            </w:r>
          </w:p>
        </w:tc>
      </w:tr>
      <w:tr w:rsidR="00C15726" w14:paraId="0C7113BA"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14E35A20"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anterior cingulate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7105487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0.628465</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72B9FFC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0.705453</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6496E8E2"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0.965663</w:t>
            </w:r>
          </w:p>
        </w:tc>
      </w:tr>
      <w:tr w:rsidR="00C15726" w14:paraId="2E30E26C" w14:textId="77777777">
        <w:trPr>
          <w:trHeight w:val="300"/>
        </w:trPr>
        <w:tc>
          <w:tcPr>
            <w:tcW w:w="4170" w:type="dxa"/>
            <w:tcBorders>
              <w:top w:val="nil"/>
              <w:left w:val="nil"/>
              <w:bottom w:val="nil"/>
              <w:right w:val="nil"/>
            </w:tcBorders>
            <w:tcMar>
              <w:top w:w="0" w:type="dxa"/>
              <w:left w:w="100" w:type="dxa"/>
              <w:bottom w:w="0" w:type="dxa"/>
              <w:right w:w="100" w:type="dxa"/>
            </w:tcMar>
          </w:tcPr>
          <w:p w14:paraId="690E701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Hippocampus</w:t>
            </w:r>
          </w:p>
        </w:tc>
        <w:tc>
          <w:tcPr>
            <w:tcW w:w="1110" w:type="dxa"/>
            <w:tcBorders>
              <w:top w:val="nil"/>
              <w:left w:val="nil"/>
              <w:bottom w:val="nil"/>
              <w:right w:val="nil"/>
            </w:tcBorders>
            <w:tcMar>
              <w:top w:w="0" w:type="dxa"/>
              <w:left w:w="100" w:type="dxa"/>
              <w:bottom w:w="0" w:type="dxa"/>
              <w:right w:w="100" w:type="dxa"/>
            </w:tcMar>
          </w:tcPr>
          <w:p w14:paraId="69EEA13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0.623639</w:t>
            </w:r>
          </w:p>
        </w:tc>
        <w:tc>
          <w:tcPr>
            <w:tcW w:w="1515" w:type="dxa"/>
            <w:tcBorders>
              <w:top w:val="nil"/>
              <w:left w:val="nil"/>
              <w:bottom w:val="nil"/>
              <w:right w:val="nil"/>
            </w:tcBorders>
            <w:tcMar>
              <w:top w:w="0" w:type="dxa"/>
              <w:left w:w="100" w:type="dxa"/>
              <w:bottom w:w="0" w:type="dxa"/>
              <w:right w:w="100" w:type="dxa"/>
            </w:tcMar>
          </w:tcPr>
          <w:p w14:paraId="02AC38D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0.721379</w:t>
            </w:r>
          </w:p>
        </w:tc>
        <w:tc>
          <w:tcPr>
            <w:tcW w:w="2070" w:type="dxa"/>
            <w:tcBorders>
              <w:top w:val="nil"/>
              <w:left w:val="nil"/>
              <w:bottom w:val="nil"/>
              <w:right w:val="nil"/>
            </w:tcBorders>
            <w:tcMar>
              <w:top w:w="0" w:type="dxa"/>
              <w:left w:w="100" w:type="dxa"/>
              <w:bottom w:w="0" w:type="dxa"/>
              <w:right w:w="100" w:type="dxa"/>
            </w:tcMar>
          </w:tcPr>
          <w:p w14:paraId="240D52D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1.011275</w:t>
            </w:r>
          </w:p>
        </w:tc>
      </w:tr>
      <w:tr w:rsidR="00C15726" w14:paraId="57DC1796"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246B1690"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Brain Stem</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3B4D572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0.600897</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21160A0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0.594921</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658C711B"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1.403171</w:t>
            </w:r>
          </w:p>
        </w:tc>
      </w:tr>
      <w:tr w:rsidR="00C15726" w14:paraId="39F0598F" w14:textId="77777777">
        <w:trPr>
          <w:trHeight w:val="300"/>
        </w:trPr>
        <w:tc>
          <w:tcPr>
            <w:tcW w:w="4170" w:type="dxa"/>
            <w:tcBorders>
              <w:top w:val="nil"/>
              <w:left w:val="nil"/>
              <w:bottom w:val="nil"/>
              <w:right w:val="nil"/>
            </w:tcBorders>
            <w:tcMar>
              <w:top w:w="0" w:type="dxa"/>
              <w:left w:w="100" w:type="dxa"/>
              <w:bottom w:w="0" w:type="dxa"/>
              <w:right w:w="100" w:type="dxa"/>
            </w:tcMar>
          </w:tcPr>
          <w:p w14:paraId="3181BC38"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Left fusiform gyrus</w:t>
            </w:r>
          </w:p>
        </w:tc>
        <w:tc>
          <w:tcPr>
            <w:tcW w:w="1110" w:type="dxa"/>
            <w:tcBorders>
              <w:top w:val="nil"/>
              <w:left w:val="nil"/>
              <w:bottom w:val="nil"/>
              <w:right w:val="nil"/>
            </w:tcBorders>
            <w:tcMar>
              <w:top w:w="0" w:type="dxa"/>
              <w:left w:w="100" w:type="dxa"/>
              <w:bottom w:w="0" w:type="dxa"/>
              <w:right w:w="100" w:type="dxa"/>
            </w:tcMar>
          </w:tcPr>
          <w:p w14:paraId="591E8B4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0.502977</w:t>
            </w:r>
          </w:p>
        </w:tc>
        <w:tc>
          <w:tcPr>
            <w:tcW w:w="1515" w:type="dxa"/>
            <w:tcBorders>
              <w:top w:val="nil"/>
              <w:left w:val="nil"/>
              <w:bottom w:val="nil"/>
              <w:right w:val="nil"/>
            </w:tcBorders>
            <w:tcMar>
              <w:top w:w="0" w:type="dxa"/>
              <w:left w:w="100" w:type="dxa"/>
              <w:bottom w:w="0" w:type="dxa"/>
              <w:right w:w="100" w:type="dxa"/>
            </w:tcMar>
          </w:tcPr>
          <w:p w14:paraId="03D31CCF"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0.583696</w:t>
            </w:r>
          </w:p>
        </w:tc>
        <w:tc>
          <w:tcPr>
            <w:tcW w:w="2070" w:type="dxa"/>
            <w:tcBorders>
              <w:top w:val="nil"/>
              <w:left w:val="nil"/>
              <w:bottom w:val="nil"/>
              <w:right w:val="nil"/>
            </w:tcBorders>
            <w:tcMar>
              <w:top w:w="0" w:type="dxa"/>
              <w:left w:w="100" w:type="dxa"/>
              <w:bottom w:w="0" w:type="dxa"/>
              <w:right w:w="100" w:type="dxa"/>
            </w:tcMar>
          </w:tcPr>
          <w:p w14:paraId="5504F323"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0.611204</w:t>
            </w:r>
          </w:p>
        </w:tc>
      </w:tr>
      <w:tr w:rsidR="00C15726" w14:paraId="679FCAF3" w14:textId="77777777">
        <w:trPr>
          <w:trHeight w:val="555"/>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54A8A69A"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lastRenderedPageBreak/>
              <w:t>Left orbital part of the inferior frontal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650C521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0.500957</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24B6F927"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0.669735</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1A81261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0.657271</w:t>
            </w:r>
          </w:p>
        </w:tc>
      </w:tr>
      <w:tr w:rsidR="00C15726" w14:paraId="49327596" w14:textId="77777777">
        <w:trPr>
          <w:trHeight w:val="300"/>
        </w:trPr>
        <w:tc>
          <w:tcPr>
            <w:tcW w:w="4170" w:type="dxa"/>
            <w:tcBorders>
              <w:top w:val="nil"/>
              <w:left w:val="nil"/>
              <w:bottom w:val="nil"/>
              <w:right w:val="nil"/>
            </w:tcBorders>
            <w:tcMar>
              <w:top w:w="0" w:type="dxa"/>
              <w:left w:w="100" w:type="dxa"/>
              <w:bottom w:w="0" w:type="dxa"/>
              <w:right w:w="100" w:type="dxa"/>
            </w:tcMar>
          </w:tcPr>
          <w:p w14:paraId="7839B0C1"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Cerebellar Vermal Lobules I-V</w:t>
            </w:r>
          </w:p>
        </w:tc>
        <w:tc>
          <w:tcPr>
            <w:tcW w:w="1110" w:type="dxa"/>
            <w:tcBorders>
              <w:top w:val="nil"/>
              <w:left w:val="nil"/>
              <w:bottom w:val="nil"/>
              <w:right w:val="nil"/>
            </w:tcBorders>
            <w:tcMar>
              <w:top w:w="0" w:type="dxa"/>
              <w:left w:w="100" w:type="dxa"/>
              <w:bottom w:w="0" w:type="dxa"/>
              <w:right w:w="100" w:type="dxa"/>
            </w:tcMar>
          </w:tcPr>
          <w:p w14:paraId="583ECC3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0.456003</w:t>
            </w:r>
          </w:p>
        </w:tc>
        <w:tc>
          <w:tcPr>
            <w:tcW w:w="1515" w:type="dxa"/>
            <w:tcBorders>
              <w:top w:val="nil"/>
              <w:left w:val="nil"/>
              <w:bottom w:val="nil"/>
              <w:right w:val="nil"/>
            </w:tcBorders>
            <w:tcMar>
              <w:top w:w="0" w:type="dxa"/>
              <w:left w:w="100" w:type="dxa"/>
              <w:bottom w:w="0" w:type="dxa"/>
              <w:right w:w="100" w:type="dxa"/>
            </w:tcMar>
          </w:tcPr>
          <w:p w14:paraId="7C2CDCE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0.484387</w:t>
            </w:r>
          </w:p>
        </w:tc>
        <w:tc>
          <w:tcPr>
            <w:tcW w:w="2070" w:type="dxa"/>
            <w:tcBorders>
              <w:top w:val="nil"/>
              <w:left w:val="nil"/>
              <w:bottom w:val="nil"/>
              <w:right w:val="nil"/>
            </w:tcBorders>
            <w:tcMar>
              <w:top w:w="0" w:type="dxa"/>
              <w:left w:w="100" w:type="dxa"/>
              <w:bottom w:w="0" w:type="dxa"/>
              <w:right w:w="100" w:type="dxa"/>
            </w:tcMar>
          </w:tcPr>
          <w:p w14:paraId="602366FA"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0.743909</w:t>
            </w:r>
          </w:p>
        </w:tc>
      </w:tr>
      <w:tr w:rsidR="00C15726" w14:paraId="689BACD5" w14:textId="77777777">
        <w:trPr>
          <w:trHeight w:val="300"/>
        </w:trPr>
        <w:tc>
          <w:tcPr>
            <w:tcW w:w="4170" w:type="dxa"/>
            <w:tcBorders>
              <w:top w:val="single" w:sz="6" w:space="0" w:color="7F7F7F"/>
              <w:left w:val="nil"/>
              <w:bottom w:val="single" w:sz="6" w:space="0" w:color="7F7F7F"/>
              <w:right w:val="nil"/>
            </w:tcBorders>
            <w:tcMar>
              <w:top w:w="0" w:type="dxa"/>
              <w:left w:w="100" w:type="dxa"/>
              <w:bottom w:w="0" w:type="dxa"/>
              <w:right w:w="100" w:type="dxa"/>
            </w:tcMar>
          </w:tcPr>
          <w:p w14:paraId="2FD5E37E"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superior frontal gyrus</w:t>
            </w:r>
          </w:p>
        </w:tc>
        <w:tc>
          <w:tcPr>
            <w:tcW w:w="1110" w:type="dxa"/>
            <w:tcBorders>
              <w:top w:val="single" w:sz="6" w:space="0" w:color="7F7F7F"/>
              <w:left w:val="nil"/>
              <w:bottom w:val="single" w:sz="6" w:space="0" w:color="7F7F7F"/>
              <w:right w:val="nil"/>
            </w:tcBorders>
            <w:tcMar>
              <w:top w:w="0" w:type="dxa"/>
              <w:left w:w="100" w:type="dxa"/>
              <w:bottom w:w="0" w:type="dxa"/>
              <w:right w:w="100" w:type="dxa"/>
            </w:tcMar>
          </w:tcPr>
          <w:p w14:paraId="3B85371C"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0.352499</w:t>
            </w:r>
          </w:p>
        </w:tc>
        <w:tc>
          <w:tcPr>
            <w:tcW w:w="1515" w:type="dxa"/>
            <w:tcBorders>
              <w:top w:val="single" w:sz="6" w:space="0" w:color="7F7F7F"/>
              <w:left w:val="nil"/>
              <w:bottom w:val="single" w:sz="6" w:space="0" w:color="7F7F7F"/>
              <w:right w:val="nil"/>
            </w:tcBorders>
            <w:tcMar>
              <w:top w:w="0" w:type="dxa"/>
              <w:left w:w="100" w:type="dxa"/>
              <w:bottom w:w="0" w:type="dxa"/>
              <w:right w:w="100" w:type="dxa"/>
            </w:tcMar>
          </w:tcPr>
          <w:p w14:paraId="009FFAF4"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0.483553</w:t>
            </w:r>
          </w:p>
        </w:tc>
        <w:tc>
          <w:tcPr>
            <w:tcW w:w="2070" w:type="dxa"/>
            <w:tcBorders>
              <w:top w:val="single" w:sz="6" w:space="0" w:color="7F7F7F"/>
              <w:left w:val="nil"/>
              <w:bottom w:val="single" w:sz="6" w:space="0" w:color="7F7F7F"/>
              <w:right w:val="nil"/>
            </w:tcBorders>
            <w:tcMar>
              <w:top w:w="0" w:type="dxa"/>
              <w:left w:w="100" w:type="dxa"/>
              <w:bottom w:w="0" w:type="dxa"/>
              <w:right w:w="100" w:type="dxa"/>
            </w:tcMar>
          </w:tcPr>
          <w:p w14:paraId="146B0496"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0.470705</w:t>
            </w:r>
          </w:p>
        </w:tc>
      </w:tr>
      <w:tr w:rsidR="00C15726" w14:paraId="4BF63846" w14:textId="77777777">
        <w:trPr>
          <w:trHeight w:val="555"/>
        </w:trPr>
        <w:tc>
          <w:tcPr>
            <w:tcW w:w="4170" w:type="dxa"/>
            <w:tcBorders>
              <w:top w:val="nil"/>
              <w:left w:val="nil"/>
              <w:bottom w:val="single" w:sz="6" w:space="0" w:color="7F7F7F"/>
              <w:right w:val="nil"/>
            </w:tcBorders>
            <w:tcMar>
              <w:top w:w="0" w:type="dxa"/>
              <w:left w:w="100" w:type="dxa"/>
              <w:bottom w:w="0" w:type="dxa"/>
              <w:right w:w="100" w:type="dxa"/>
            </w:tcMar>
          </w:tcPr>
          <w:p w14:paraId="37425184" w14:textId="77777777" w:rsidR="00C15726" w:rsidRDefault="00000000">
            <w:pPr>
              <w:spacing w:before="240"/>
              <w:jc w:val="center"/>
              <w:rPr>
                <w:rFonts w:ascii="Calibri" w:eastAsia="Calibri" w:hAnsi="Calibri" w:cs="Calibri"/>
                <w:b/>
                <w:color w:val="231F20"/>
                <w:sz w:val="16"/>
                <w:szCs w:val="16"/>
              </w:rPr>
            </w:pPr>
            <w:r>
              <w:rPr>
                <w:rFonts w:ascii="Calibri" w:eastAsia="Calibri" w:hAnsi="Calibri" w:cs="Calibri"/>
                <w:b/>
                <w:color w:val="231F20"/>
                <w:sz w:val="16"/>
                <w:szCs w:val="16"/>
              </w:rPr>
              <w:t>Right orbital part of the inferior frontal gyrus</w:t>
            </w:r>
          </w:p>
        </w:tc>
        <w:tc>
          <w:tcPr>
            <w:tcW w:w="1110" w:type="dxa"/>
            <w:tcBorders>
              <w:top w:val="nil"/>
              <w:left w:val="nil"/>
              <w:bottom w:val="single" w:sz="6" w:space="0" w:color="7F7F7F"/>
              <w:right w:val="nil"/>
            </w:tcBorders>
            <w:tcMar>
              <w:top w:w="0" w:type="dxa"/>
              <w:left w:w="100" w:type="dxa"/>
              <w:bottom w:w="0" w:type="dxa"/>
              <w:right w:w="100" w:type="dxa"/>
            </w:tcMar>
          </w:tcPr>
          <w:p w14:paraId="063E06EE"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0.196086</w:t>
            </w:r>
          </w:p>
        </w:tc>
        <w:tc>
          <w:tcPr>
            <w:tcW w:w="1515" w:type="dxa"/>
            <w:tcBorders>
              <w:top w:val="nil"/>
              <w:left w:val="nil"/>
              <w:bottom w:val="single" w:sz="6" w:space="0" w:color="7F7F7F"/>
              <w:right w:val="nil"/>
            </w:tcBorders>
            <w:tcMar>
              <w:top w:w="0" w:type="dxa"/>
              <w:left w:w="100" w:type="dxa"/>
              <w:bottom w:w="0" w:type="dxa"/>
              <w:right w:w="100" w:type="dxa"/>
            </w:tcMar>
          </w:tcPr>
          <w:p w14:paraId="149C8100"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0.348605</w:t>
            </w:r>
          </w:p>
        </w:tc>
        <w:tc>
          <w:tcPr>
            <w:tcW w:w="2070" w:type="dxa"/>
            <w:tcBorders>
              <w:top w:val="nil"/>
              <w:left w:val="nil"/>
              <w:bottom w:val="single" w:sz="6" w:space="0" w:color="7F7F7F"/>
              <w:right w:val="nil"/>
            </w:tcBorders>
            <w:tcMar>
              <w:top w:w="0" w:type="dxa"/>
              <w:left w:w="100" w:type="dxa"/>
              <w:bottom w:w="0" w:type="dxa"/>
              <w:right w:w="100" w:type="dxa"/>
            </w:tcMar>
          </w:tcPr>
          <w:p w14:paraId="530D9ABD" w14:textId="77777777" w:rsidR="00C15726" w:rsidRDefault="00000000">
            <w:pPr>
              <w:spacing w:before="240"/>
              <w:jc w:val="center"/>
              <w:rPr>
                <w:rFonts w:ascii="Calibri" w:eastAsia="Calibri" w:hAnsi="Calibri" w:cs="Calibri"/>
                <w:color w:val="231F20"/>
                <w:sz w:val="16"/>
                <w:szCs w:val="16"/>
              </w:rPr>
            </w:pPr>
            <w:r>
              <w:rPr>
                <w:rFonts w:ascii="Calibri" w:eastAsia="Calibri" w:hAnsi="Calibri" w:cs="Calibri"/>
                <w:color w:val="231F20"/>
                <w:sz w:val="16"/>
                <w:szCs w:val="16"/>
              </w:rPr>
              <w:t>0.57359</w:t>
            </w:r>
          </w:p>
        </w:tc>
      </w:tr>
    </w:tbl>
    <w:p w14:paraId="3FD9B9AF" w14:textId="77777777" w:rsidR="00C15726" w:rsidRDefault="00C15726">
      <w:pPr>
        <w:spacing w:line="360" w:lineRule="auto"/>
        <w:rPr>
          <w:rFonts w:ascii="Calibri" w:eastAsia="Calibri" w:hAnsi="Calibri" w:cs="Calibri"/>
          <w:color w:val="231F20"/>
          <w:sz w:val="16"/>
          <w:szCs w:val="16"/>
        </w:rPr>
      </w:pPr>
    </w:p>
    <w:p w14:paraId="1EB549C4" w14:textId="77777777" w:rsidR="00C15726" w:rsidRDefault="00C15726">
      <w:pPr>
        <w:spacing w:line="360" w:lineRule="auto"/>
        <w:rPr>
          <w:rFonts w:ascii="Calibri" w:eastAsia="Calibri" w:hAnsi="Calibri" w:cs="Calibri"/>
          <w:b/>
          <w:color w:val="231F20"/>
          <w:sz w:val="24"/>
          <w:szCs w:val="24"/>
        </w:rPr>
      </w:pPr>
    </w:p>
    <w:p w14:paraId="2BDB99DA" w14:textId="77777777" w:rsidR="00C15726" w:rsidRDefault="00000000">
      <w:pPr>
        <w:spacing w:line="360" w:lineRule="auto"/>
        <w:rPr>
          <w:rFonts w:ascii="Calibri" w:eastAsia="Calibri" w:hAnsi="Calibri" w:cs="Calibri"/>
          <w:color w:val="231F20"/>
          <w:sz w:val="24"/>
          <w:szCs w:val="24"/>
        </w:rPr>
      </w:pPr>
      <w:r>
        <w:rPr>
          <w:rFonts w:ascii="Calibri" w:eastAsia="Calibri" w:hAnsi="Calibri" w:cs="Calibri"/>
          <w:b/>
          <w:color w:val="231F20"/>
          <w:sz w:val="24"/>
          <w:szCs w:val="24"/>
        </w:rPr>
        <w:t>References:</w:t>
      </w:r>
    </w:p>
    <w:p w14:paraId="22AA1C22" w14:textId="77777777" w:rsidR="00C15726" w:rsidRDefault="00000000">
      <w:pPr>
        <w:widowControl w:val="0"/>
        <w:pBdr>
          <w:top w:val="nil"/>
          <w:left w:val="nil"/>
          <w:bottom w:val="nil"/>
          <w:right w:val="nil"/>
          <w:between w:val="nil"/>
        </w:pBdr>
        <w:spacing w:before="240" w:line="480" w:lineRule="auto"/>
        <w:ind w:left="480" w:hanging="480"/>
        <w:rPr>
          <w:rFonts w:ascii="Calibri" w:eastAsia="Calibri" w:hAnsi="Calibri" w:cs="Calibri"/>
          <w:color w:val="231F20"/>
          <w:sz w:val="24"/>
          <w:szCs w:val="24"/>
        </w:rPr>
      </w:pPr>
      <w:hyperlink r:id="rId23">
        <w:r>
          <w:rPr>
            <w:rFonts w:ascii="Calibri" w:eastAsia="Calibri" w:hAnsi="Calibri" w:cs="Calibri"/>
            <w:color w:val="231F20"/>
            <w:sz w:val="24"/>
            <w:szCs w:val="24"/>
          </w:rPr>
          <w:t xml:space="preserve">Bar-Klein, G., </w:t>
        </w:r>
        <w:proofErr w:type="spellStart"/>
        <w:r>
          <w:rPr>
            <w:rFonts w:ascii="Calibri" w:eastAsia="Calibri" w:hAnsi="Calibri" w:cs="Calibri"/>
            <w:color w:val="231F20"/>
            <w:sz w:val="24"/>
            <w:szCs w:val="24"/>
          </w:rPr>
          <w:t>Lublinsky</w:t>
        </w:r>
        <w:proofErr w:type="spellEnd"/>
        <w:r>
          <w:rPr>
            <w:rFonts w:ascii="Calibri" w:eastAsia="Calibri" w:hAnsi="Calibri" w:cs="Calibri"/>
            <w:color w:val="231F20"/>
            <w:sz w:val="24"/>
            <w:szCs w:val="24"/>
          </w:rPr>
          <w:t xml:space="preserve">, S., </w:t>
        </w:r>
        <w:proofErr w:type="spellStart"/>
        <w:r>
          <w:rPr>
            <w:rFonts w:ascii="Calibri" w:eastAsia="Calibri" w:hAnsi="Calibri" w:cs="Calibri"/>
            <w:color w:val="231F20"/>
            <w:sz w:val="24"/>
            <w:szCs w:val="24"/>
          </w:rPr>
          <w:t>Kamintsky</w:t>
        </w:r>
        <w:proofErr w:type="spellEnd"/>
        <w:r>
          <w:rPr>
            <w:rFonts w:ascii="Calibri" w:eastAsia="Calibri" w:hAnsi="Calibri" w:cs="Calibri"/>
            <w:color w:val="231F20"/>
            <w:sz w:val="24"/>
            <w:szCs w:val="24"/>
          </w:rPr>
          <w:t xml:space="preserve">, L., </w:t>
        </w:r>
        <w:proofErr w:type="spellStart"/>
        <w:r>
          <w:rPr>
            <w:rFonts w:ascii="Calibri" w:eastAsia="Calibri" w:hAnsi="Calibri" w:cs="Calibri"/>
            <w:color w:val="231F20"/>
            <w:sz w:val="24"/>
            <w:szCs w:val="24"/>
          </w:rPr>
          <w:t>Noyman</w:t>
        </w:r>
        <w:proofErr w:type="spellEnd"/>
        <w:r>
          <w:rPr>
            <w:rFonts w:ascii="Calibri" w:eastAsia="Calibri" w:hAnsi="Calibri" w:cs="Calibri"/>
            <w:color w:val="231F20"/>
            <w:sz w:val="24"/>
            <w:szCs w:val="24"/>
          </w:rPr>
          <w:t xml:space="preserve">, I., Veksler, R., </w:t>
        </w:r>
        <w:proofErr w:type="spellStart"/>
        <w:r>
          <w:rPr>
            <w:rFonts w:ascii="Calibri" w:eastAsia="Calibri" w:hAnsi="Calibri" w:cs="Calibri"/>
            <w:color w:val="231F20"/>
            <w:sz w:val="24"/>
            <w:szCs w:val="24"/>
          </w:rPr>
          <w:t>Dalipaj</w:t>
        </w:r>
        <w:proofErr w:type="spellEnd"/>
        <w:r>
          <w:rPr>
            <w:rFonts w:ascii="Calibri" w:eastAsia="Calibri" w:hAnsi="Calibri" w:cs="Calibri"/>
            <w:color w:val="231F20"/>
            <w:sz w:val="24"/>
            <w:szCs w:val="24"/>
          </w:rPr>
          <w:t xml:space="preserve">, H., </w:t>
        </w:r>
        <w:proofErr w:type="spellStart"/>
        <w:r>
          <w:rPr>
            <w:rFonts w:ascii="Calibri" w:eastAsia="Calibri" w:hAnsi="Calibri" w:cs="Calibri"/>
            <w:color w:val="231F20"/>
            <w:sz w:val="24"/>
            <w:szCs w:val="24"/>
          </w:rPr>
          <w:t>Senatorov</w:t>
        </w:r>
        <w:proofErr w:type="spellEnd"/>
        <w:r>
          <w:rPr>
            <w:rFonts w:ascii="Calibri" w:eastAsia="Calibri" w:hAnsi="Calibri" w:cs="Calibri"/>
            <w:color w:val="231F20"/>
            <w:sz w:val="24"/>
            <w:szCs w:val="24"/>
          </w:rPr>
          <w:t xml:space="preserve">, V. V., Jr, </w:t>
        </w:r>
        <w:proofErr w:type="spellStart"/>
        <w:r>
          <w:rPr>
            <w:rFonts w:ascii="Calibri" w:eastAsia="Calibri" w:hAnsi="Calibri" w:cs="Calibri"/>
            <w:color w:val="231F20"/>
            <w:sz w:val="24"/>
            <w:szCs w:val="24"/>
          </w:rPr>
          <w:t>Swissa</w:t>
        </w:r>
        <w:proofErr w:type="spellEnd"/>
        <w:r>
          <w:rPr>
            <w:rFonts w:ascii="Calibri" w:eastAsia="Calibri" w:hAnsi="Calibri" w:cs="Calibri"/>
            <w:color w:val="231F20"/>
            <w:sz w:val="24"/>
            <w:szCs w:val="24"/>
          </w:rPr>
          <w:t xml:space="preserve">, E., Rosenbach, D., </w:t>
        </w:r>
        <w:proofErr w:type="spellStart"/>
        <w:r>
          <w:rPr>
            <w:rFonts w:ascii="Calibri" w:eastAsia="Calibri" w:hAnsi="Calibri" w:cs="Calibri"/>
            <w:color w:val="231F20"/>
            <w:sz w:val="24"/>
            <w:szCs w:val="24"/>
          </w:rPr>
          <w:t>Elazary</w:t>
        </w:r>
        <w:proofErr w:type="spellEnd"/>
        <w:r>
          <w:rPr>
            <w:rFonts w:ascii="Calibri" w:eastAsia="Calibri" w:hAnsi="Calibri" w:cs="Calibri"/>
            <w:color w:val="231F20"/>
            <w:sz w:val="24"/>
            <w:szCs w:val="24"/>
          </w:rPr>
          <w:t xml:space="preserve">, N., </w:t>
        </w:r>
        <w:proofErr w:type="spellStart"/>
        <w:r>
          <w:rPr>
            <w:rFonts w:ascii="Calibri" w:eastAsia="Calibri" w:hAnsi="Calibri" w:cs="Calibri"/>
            <w:color w:val="231F20"/>
            <w:sz w:val="24"/>
            <w:szCs w:val="24"/>
          </w:rPr>
          <w:t>Milikovsky</w:t>
        </w:r>
        <w:proofErr w:type="spellEnd"/>
        <w:r>
          <w:rPr>
            <w:rFonts w:ascii="Calibri" w:eastAsia="Calibri" w:hAnsi="Calibri" w:cs="Calibri"/>
            <w:color w:val="231F20"/>
            <w:sz w:val="24"/>
            <w:szCs w:val="24"/>
          </w:rPr>
          <w:t xml:space="preserve">, D. Z., Milk, N., Kassirer, M., Rosman, Y., Serlin, Y., </w:t>
        </w:r>
        <w:proofErr w:type="spellStart"/>
        <w:r>
          <w:rPr>
            <w:rFonts w:ascii="Calibri" w:eastAsia="Calibri" w:hAnsi="Calibri" w:cs="Calibri"/>
            <w:color w:val="231F20"/>
            <w:sz w:val="24"/>
            <w:szCs w:val="24"/>
          </w:rPr>
          <w:t>Eisenkraft</w:t>
        </w:r>
        <w:proofErr w:type="spellEnd"/>
        <w:r>
          <w:rPr>
            <w:rFonts w:ascii="Calibri" w:eastAsia="Calibri" w:hAnsi="Calibri" w:cs="Calibri"/>
            <w:color w:val="231F20"/>
            <w:sz w:val="24"/>
            <w:szCs w:val="24"/>
          </w:rPr>
          <w:t xml:space="preserve">, A., Chassidim, Y., Parmet, Y., Kaufer, D., &amp; Friedman, A. (2017). Imaging blood-brain barrier dysfunction as a biomarker for epileptogenesis. </w:t>
        </w:r>
      </w:hyperlink>
      <w:hyperlink r:id="rId24">
        <w:r>
          <w:rPr>
            <w:rFonts w:ascii="Calibri" w:eastAsia="Calibri" w:hAnsi="Calibri" w:cs="Calibri"/>
            <w:i/>
            <w:color w:val="231F20"/>
            <w:sz w:val="24"/>
            <w:szCs w:val="24"/>
          </w:rPr>
          <w:t>Brain: A Journal of Neurology</w:t>
        </w:r>
      </w:hyperlink>
      <w:hyperlink r:id="rId25">
        <w:r>
          <w:rPr>
            <w:rFonts w:ascii="Calibri" w:eastAsia="Calibri" w:hAnsi="Calibri" w:cs="Calibri"/>
            <w:color w:val="231F20"/>
            <w:sz w:val="24"/>
            <w:szCs w:val="24"/>
          </w:rPr>
          <w:t xml:space="preserve">, </w:t>
        </w:r>
      </w:hyperlink>
      <w:hyperlink r:id="rId26">
        <w:r>
          <w:rPr>
            <w:rFonts w:ascii="Calibri" w:eastAsia="Calibri" w:hAnsi="Calibri" w:cs="Calibri"/>
            <w:i/>
            <w:color w:val="231F20"/>
            <w:sz w:val="24"/>
            <w:szCs w:val="24"/>
          </w:rPr>
          <w:t>140</w:t>
        </w:r>
      </w:hyperlink>
      <w:hyperlink r:id="rId27">
        <w:r>
          <w:rPr>
            <w:rFonts w:ascii="Calibri" w:eastAsia="Calibri" w:hAnsi="Calibri" w:cs="Calibri"/>
            <w:color w:val="231F20"/>
            <w:sz w:val="24"/>
            <w:szCs w:val="24"/>
          </w:rPr>
          <w:t>(6), 1692–1705.</w:t>
        </w:r>
      </w:hyperlink>
    </w:p>
    <w:p w14:paraId="73061951"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28">
        <w:r>
          <w:rPr>
            <w:rFonts w:ascii="Calibri" w:eastAsia="Calibri" w:hAnsi="Calibri" w:cs="Calibri"/>
            <w:color w:val="231F20"/>
            <w:sz w:val="24"/>
            <w:szCs w:val="24"/>
          </w:rPr>
          <w:t xml:space="preserve">Benjamini, Y., &amp; Hochberg, Y. (1995). Controlling the False Discovery Rate: A Practical and Powerful Approach to Multiple Testing. In </w:t>
        </w:r>
      </w:hyperlink>
      <w:hyperlink r:id="rId29">
        <w:r>
          <w:rPr>
            <w:rFonts w:ascii="Calibri" w:eastAsia="Calibri" w:hAnsi="Calibri" w:cs="Calibri"/>
            <w:i/>
            <w:color w:val="231F20"/>
            <w:sz w:val="24"/>
            <w:szCs w:val="24"/>
          </w:rPr>
          <w:t>Journal of the Royal Statistical Society: Series B (Methodological)</w:t>
        </w:r>
      </w:hyperlink>
      <w:hyperlink r:id="rId30">
        <w:r>
          <w:rPr>
            <w:rFonts w:ascii="Calibri" w:eastAsia="Calibri" w:hAnsi="Calibri" w:cs="Calibri"/>
            <w:color w:val="231F20"/>
            <w:sz w:val="24"/>
            <w:szCs w:val="24"/>
          </w:rPr>
          <w:t xml:space="preserve"> (Vol. 57, Issue 1, pp. 289–300). https://doi.org/</w:t>
        </w:r>
      </w:hyperlink>
      <w:hyperlink r:id="rId31">
        <w:r>
          <w:rPr>
            <w:rFonts w:ascii="Calibri" w:eastAsia="Calibri" w:hAnsi="Calibri" w:cs="Calibri"/>
            <w:color w:val="000000"/>
            <w:sz w:val="24"/>
            <w:szCs w:val="24"/>
          </w:rPr>
          <w:t>10.1111/j.2517-</w:t>
        </w:r>
        <w:proofErr w:type="gramStart"/>
        <w:r>
          <w:rPr>
            <w:rFonts w:ascii="Calibri" w:eastAsia="Calibri" w:hAnsi="Calibri" w:cs="Calibri"/>
            <w:color w:val="000000"/>
            <w:sz w:val="24"/>
            <w:szCs w:val="24"/>
          </w:rPr>
          <w:t>6161.1995.tb</w:t>
        </w:r>
        <w:proofErr w:type="gramEnd"/>
        <w:r>
          <w:rPr>
            <w:rFonts w:ascii="Calibri" w:eastAsia="Calibri" w:hAnsi="Calibri" w:cs="Calibri"/>
            <w:color w:val="000000"/>
            <w:sz w:val="24"/>
            <w:szCs w:val="24"/>
          </w:rPr>
          <w:t>02031.x</w:t>
        </w:r>
      </w:hyperlink>
    </w:p>
    <w:p w14:paraId="4C0637E1"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32">
        <w:proofErr w:type="spellStart"/>
        <w:r>
          <w:rPr>
            <w:rFonts w:ascii="Calibri" w:eastAsia="Calibri" w:hAnsi="Calibri" w:cs="Calibri"/>
            <w:color w:val="231F20"/>
            <w:sz w:val="24"/>
            <w:szCs w:val="24"/>
          </w:rPr>
          <w:t>Cacheaux</w:t>
        </w:r>
        <w:proofErr w:type="spellEnd"/>
        <w:r>
          <w:rPr>
            <w:rFonts w:ascii="Calibri" w:eastAsia="Calibri" w:hAnsi="Calibri" w:cs="Calibri"/>
            <w:color w:val="231F20"/>
            <w:sz w:val="24"/>
            <w:szCs w:val="24"/>
          </w:rPr>
          <w:t xml:space="preserve">, L. P., Ivens, S., David, Y., </w:t>
        </w:r>
        <w:proofErr w:type="spellStart"/>
        <w:r>
          <w:rPr>
            <w:rFonts w:ascii="Calibri" w:eastAsia="Calibri" w:hAnsi="Calibri" w:cs="Calibri"/>
            <w:color w:val="231F20"/>
            <w:sz w:val="24"/>
            <w:szCs w:val="24"/>
          </w:rPr>
          <w:t>Lakhter</w:t>
        </w:r>
        <w:proofErr w:type="spellEnd"/>
        <w:r>
          <w:rPr>
            <w:rFonts w:ascii="Calibri" w:eastAsia="Calibri" w:hAnsi="Calibri" w:cs="Calibri"/>
            <w:color w:val="231F20"/>
            <w:sz w:val="24"/>
            <w:szCs w:val="24"/>
          </w:rPr>
          <w:t xml:space="preserve">, A. J., Bar-Klein, G., Shapira, M., Heinemann, U., Friedman, A., &amp; Kaufer, D. (2009). Transcriptome profiling reveals TGF-beta signaling involvement in epileptogenesis. </w:t>
        </w:r>
      </w:hyperlink>
      <w:hyperlink r:id="rId33">
        <w:r>
          <w:rPr>
            <w:rFonts w:ascii="Calibri" w:eastAsia="Calibri" w:hAnsi="Calibri" w:cs="Calibri"/>
            <w:i/>
            <w:color w:val="231F20"/>
            <w:sz w:val="24"/>
            <w:szCs w:val="24"/>
          </w:rPr>
          <w:t>The Journal of Neuroscience: The Official Journal of the Society for Neuroscience</w:t>
        </w:r>
      </w:hyperlink>
      <w:hyperlink r:id="rId34">
        <w:r>
          <w:rPr>
            <w:rFonts w:ascii="Calibri" w:eastAsia="Calibri" w:hAnsi="Calibri" w:cs="Calibri"/>
            <w:color w:val="231F20"/>
            <w:sz w:val="24"/>
            <w:szCs w:val="24"/>
          </w:rPr>
          <w:t xml:space="preserve">, </w:t>
        </w:r>
      </w:hyperlink>
      <w:hyperlink r:id="rId35">
        <w:r>
          <w:rPr>
            <w:rFonts w:ascii="Calibri" w:eastAsia="Calibri" w:hAnsi="Calibri" w:cs="Calibri"/>
            <w:i/>
            <w:color w:val="231F20"/>
            <w:sz w:val="24"/>
            <w:szCs w:val="24"/>
          </w:rPr>
          <w:t>29</w:t>
        </w:r>
      </w:hyperlink>
      <w:hyperlink r:id="rId36">
        <w:r>
          <w:rPr>
            <w:rFonts w:ascii="Calibri" w:eastAsia="Calibri" w:hAnsi="Calibri" w:cs="Calibri"/>
            <w:color w:val="231F20"/>
            <w:sz w:val="24"/>
            <w:szCs w:val="24"/>
          </w:rPr>
          <w:t>(28), 8927–8935.</w:t>
        </w:r>
      </w:hyperlink>
    </w:p>
    <w:p w14:paraId="259A8B88"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37">
        <w:r>
          <w:rPr>
            <w:rFonts w:ascii="Calibri" w:eastAsia="Calibri" w:hAnsi="Calibri" w:cs="Calibri"/>
            <w:color w:val="231F20"/>
            <w:sz w:val="24"/>
            <w:szCs w:val="24"/>
          </w:rPr>
          <w:t xml:space="preserve">Chassidim, Y., Veksler, R., </w:t>
        </w:r>
        <w:proofErr w:type="spellStart"/>
        <w:r>
          <w:rPr>
            <w:rFonts w:ascii="Calibri" w:eastAsia="Calibri" w:hAnsi="Calibri" w:cs="Calibri"/>
            <w:color w:val="231F20"/>
            <w:sz w:val="24"/>
            <w:szCs w:val="24"/>
          </w:rPr>
          <w:t>Lublinsky</w:t>
        </w:r>
        <w:proofErr w:type="spellEnd"/>
        <w:r>
          <w:rPr>
            <w:rFonts w:ascii="Calibri" w:eastAsia="Calibri" w:hAnsi="Calibri" w:cs="Calibri"/>
            <w:color w:val="231F20"/>
            <w:sz w:val="24"/>
            <w:szCs w:val="24"/>
          </w:rPr>
          <w:t xml:space="preserve">, S., Pell, G. S., Friedman, A., &amp; </w:t>
        </w:r>
        <w:proofErr w:type="spellStart"/>
        <w:r>
          <w:rPr>
            <w:rFonts w:ascii="Calibri" w:eastAsia="Calibri" w:hAnsi="Calibri" w:cs="Calibri"/>
            <w:color w:val="231F20"/>
            <w:sz w:val="24"/>
            <w:szCs w:val="24"/>
          </w:rPr>
          <w:t>Shelef</w:t>
        </w:r>
        <w:proofErr w:type="spellEnd"/>
        <w:r>
          <w:rPr>
            <w:rFonts w:ascii="Calibri" w:eastAsia="Calibri" w:hAnsi="Calibri" w:cs="Calibri"/>
            <w:color w:val="231F20"/>
            <w:sz w:val="24"/>
            <w:szCs w:val="24"/>
          </w:rPr>
          <w:t xml:space="preserve">, I. (2013). Quantitative imaging assessment of blood-brain barrier permeability in humans. </w:t>
        </w:r>
      </w:hyperlink>
      <w:hyperlink r:id="rId38">
        <w:r>
          <w:rPr>
            <w:rFonts w:ascii="Calibri" w:eastAsia="Calibri" w:hAnsi="Calibri" w:cs="Calibri"/>
            <w:i/>
            <w:color w:val="231F20"/>
            <w:sz w:val="24"/>
            <w:szCs w:val="24"/>
          </w:rPr>
          <w:t>Fluids and Barriers of the CNS</w:t>
        </w:r>
      </w:hyperlink>
      <w:hyperlink r:id="rId39">
        <w:r>
          <w:rPr>
            <w:rFonts w:ascii="Calibri" w:eastAsia="Calibri" w:hAnsi="Calibri" w:cs="Calibri"/>
            <w:color w:val="231F20"/>
            <w:sz w:val="24"/>
            <w:szCs w:val="24"/>
          </w:rPr>
          <w:t xml:space="preserve">, </w:t>
        </w:r>
      </w:hyperlink>
      <w:hyperlink r:id="rId40">
        <w:r>
          <w:rPr>
            <w:rFonts w:ascii="Calibri" w:eastAsia="Calibri" w:hAnsi="Calibri" w:cs="Calibri"/>
            <w:i/>
            <w:color w:val="231F20"/>
            <w:sz w:val="24"/>
            <w:szCs w:val="24"/>
          </w:rPr>
          <w:t>10</w:t>
        </w:r>
      </w:hyperlink>
      <w:hyperlink r:id="rId41">
        <w:r>
          <w:rPr>
            <w:rFonts w:ascii="Calibri" w:eastAsia="Calibri" w:hAnsi="Calibri" w:cs="Calibri"/>
            <w:color w:val="231F20"/>
            <w:sz w:val="24"/>
            <w:szCs w:val="24"/>
          </w:rPr>
          <w:t>(1), 9.</w:t>
        </w:r>
      </w:hyperlink>
    </w:p>
    <w:p w14:paraId="34E79D40"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42">
        <w:r>
          <w:rPr>
            <w:rFonts w:ascii="Calibri" w:eastAsia="Calibri" w:hAnsi="Calibri" w:cs="Calibri"/>
            <w:color w:val="231F20"/>
            <w:sz w:val="24"/>
            <w:szCs w:val="24"/>
          </w:rPr>
          <w:t xml:space="preserve">David, Y., </w:t>
        </w:r>
        <w:proofErr w:type="spellStart"/>
        <w:r>
          <w:rPr>
            <w:rFonts w:ascii="Calibri" w:eastAsia="Calibri" w:hAnsi="Calibri" w:cs="Calibri"/>
            <w:color w:val="231F20"/>
            <w:sz w:val="24"/>
            <w:szCs w:val="24"/>
          </w:rPr>
          <w:t>Cacheaux</w:t>
        </w:r>
        <w:proofErr w:type="spellEnd"/>
        <w:r>
          <w:rPr>
            <w:rFonts w:ascii="Calibri" w:eastAsia="Calibri" w:hAnsi="Calibri" w:cs="Calibri"/>
            <w:color w:val="231F20"/>
            <w:sz w:val="24"/>
            <w:szCs w:val="24"/>
          </w:rPr>
          <w:t xml:space="preserve">, L. P., Ivens, S., </w:t>
        </w:r>
        <w:proofErr w:type="spellStart"/>
        <w:r>
          <w:rPr>
            <w:rFonts w:ascii="Calibri" w:eastAsia="Calibri" w:hAnsi="Calibri" w:cs="Calibri"/>
            <w:color w:val="231F20"/>
            <w:sz w:val="24"/>
            <w:szCs w:val="24"/>
          </w:rPr>
          <w:t>Lapilover</w:t>
        </w:r>
        <w:proofErr w:type="spellEnd"/>
        <w:r>
          <w:rPr>
            <w:rFonts w:ascii="Calibri" w:eastAsia="Calibri" w:hAnsi="Calibri" w:cs="Calibri"/>
            <w:color w:val="231F20"/>
            <w:sz w:val="24"/>
            <w:szCs w:val="24"/>
          </w:rPr>
          <w:t xml:space="preserve">, E., Heinemann, U., Kaufer, D., &amp; Friedman, A. (2009). Astrocytic dysfunction in epileptogenesis: consequence of altered potassium </w:t>
        </w:r>
        <w:r>
          <w:rPr>
            <w:rFonts w:ascii="Calibri" w:eastAsia="Calibri" w:hAnsi="Calibri" w:cs="Calibri"/>
            <w:color w:val="231F20"/>
            <w:sz w:val="24"/>
            <w:szCs w:val="24"/>
          </w:rPr>
          <w:lastRenderedPageBreak/>
          <w:t xml:space="preserve">and glutamate homeostasis? </w:t>
        </w:r>
      </w:hyperlink>
      <w:hyperlink r:id="rId43">
        <w:r>
          <w:rPr>
            <w:rFonts w:ascii="Calibri" w:eastAsia="Calibri" w:hAnsi="Calibri" w:cs="Calibri"/>
            <w:i/>
            <w:color w:val="231F20"/>
            <w:sz w:val="24"/>
            <w:szCs w:val="24"/>
          </w:rPr>
          <w:t>The Journal of Neuroscience: The Official Journal of the Society for Neuroscience</w:t>
        </w:r>
      </w:hyperlink>
      <w:hyperlink r:id="rId44">
        <w:r>
          <w:rPr>
            <w:rFonts w:ascii="Calibri" w:eastAsia="Calibri" w:hAnsi="Calibri" w:cs="Calibri"/>
            <w:color w:val="231F20"/>
            <w:sz w:val="24"/>
            <w:szCs w:val="24"/>
          </w:rPr>
          <w:t xml:space="preserve">, </w:t>
        </w:r>
      </w:hyperlink>
      <w:hyperlink r:id="rId45">
        <w:r>
          <w:rPr>
            <w:rFonts w:ascii="Calibri" w:eastAsia="Calibri" w:hAnsi="Calibri" w:cs="Calibri"/>
            <w:i/>
            <w:color w:val="231F20"/>
            <w:sz w:val="24"/>
            <w:szCs w:val="24"/>
          </w:rPr>
          <w:t>29</w:t>
        </w:r>
      </w:hyperlink>
      <w:hyperlink r:id="rId46">
        <w:r>
          <w:rPr>
            <w:rFonts w:ascii="Calibri" w:eastAsia="Calibri" w:hAnsi="Calibri" w:cs="Calibri"/>
            <w:color w:val="231F20"/>
            <w:sz w:val="24"/>
            <w:szCs w:val="24"/>
          </w:rPr>
          <w:t>(34), 10588–10599.</w:t>
        </w:r>
      </w:hyperlink>
    </w:p>
    <w:p w14:paraId="3488669C"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47">
        <w:r>
          <w:rPr>
            <w:rFonts w:ascii="Calibri" w:eastAsia="Calibri" w:hAnsi="Calibri" w:cs="Calibri"/>
            <w:color w:val="231F20"/>
            <w:sz w:val="24"/>
            <w:szCs w:val="24"/>
          </w:rPr>
          <w:t xml:space="preserve">Friedman, A., Calkin, C., Adams, A., Suarez, G. A., Bardouille, T., Hacohen, N., Laine Green, A., Rishi Gupta, R., Hashmi, J., Kamintsky, L., Kim, J. S., Laroche, R., MacKenzie, D., Milikovsky, D., Oystreck, D., Newton, J., Noel, G., Ofer, J., Quraan, M., … Bowen, C. (n.d.). </w:t>
        </w:r>
      </w:hyperlink>
      <w:hyperlink r:id="rId48">
        <w:r>
          <w:rPr>
            <w:rFonts w:ascii="Calibri" w:eastAsia="Calibri" w:hAnsi="Calibri" w:cs="Calibri"/>
            <w:i/>
            <w:color w:val="231F20"/>
            <w:sz w:val="24"/>
            <w:szCs w:val="24"/>
          </w:rPr>
          <w:t>Havana Syndrome Among Canadian Diplomats: Brain Imaging Reveals Acquired Neurotoxicity</w:t>
        </w:r>
      </w:hyperlink>
      <w:hyperlink r:id="rId49">
        <w:r>
          <w:rPr>
            <w:rFonts w:ascii="Calibri" w:eastAsia="Calibri" w:hAnsi="Calibri" w:cs="Calibri"/>
            <w:color w:val="231F20"/>
            <w:sz w:val="24"/>
            <w:szCs w:val="24"/>
          </w:rPr>
          <w:t>. https://doi.org/</w:t>
        </w:r>
      </w:hyperlink>
      <w:hyperlink r:id="rId50">
        <w:r>
          <w:rPr>
            <w:rFonts w:ascii="Calibri" w:eastAsia="Calibri" w:hAnsi="Calibri" w:cs="Calibri"/>
            <w:color w:val="000000"/>
            <w:sz w:val="24"/>
            <w:szCs w:val="24"/>
          </w:rPr>
          <w:t>10.1101/19007096</w:t>
        </w:r>
      </w:hyperlink>
    </w:p>
    <w:p w14:paraId="6FD537A6"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51">
        <w:proofErr w:type="spellStart"/>
        <w:r>
          <w:rPr>
            <w:rFonts w:ascii="Calibri" w:eastAsia="Calibri" w:hAnsi="Calibri" w:cs="Calibri"/>
            <w:color w:val="231F20"/>
            <w:sz w:val="24"/>
            <w:szCs w:val="24"/>
          </w:rPr>
          <w:t>Gauffin</w:t>
        </w:r>
        <w:proofErr w:type="spellEnd"/>
        <w:r>
          <w:rPr>
            <w:rFonts w:ascii="Calibri" w:eastAsia="Calibri" w:hAnsi="Calibri" w:cs="Calibri"/>
            <w:color w:val="231F20"/>
            <w:sz w:val="24"/>
            <w:szCs w:val="24"/>
          </w:rPr>
          <w:t xml:space="preserve">, H., </w:t>
        </w:r>
        <w:proofErr w:type="spellStart"/>
        <w:r>
          <w:rPr>
            <w:rFonts w:ascii="Calibri" w:eastAsia="Calibri" w:hAnsi="Calibri" w:cs="Calibri"/>
            <w:color w:val="231F20"/>
            <w:sz w:val="24"/>
            <w:szCs w:val="24"/>
          </w:rPr>
          <w:t>Landtblom</w:t>
        </w:r>
        <w:proofErr w:type="spellEnd"/>
        <w:r>
          <w:rPr>
            <w:rFonts w:ascii="Calibri" w:eastAsia="Calibri" w:hAnsi="Calibri" w:cs="Calibri"/>
            <w:color w:val="231F20"/>
            <w:sz w:val="24"/>
            <w:szCs w:val="24"/>
          </w:rPr>
          <w:t xml:space="preserve">, A.-M., Vigren, P., Frick, A., Engström, M., McAllister, A., &amp; Karlsson, T. (2021). Similar Profile and Magnitude of Cognitive Impairments in Focal and Generalized Epilepsy: A Pilot Study. </w:t>
        </w:r>
      </w:hyperlink>
      <w:hyperlink r:id="rId52">
        <w:r>
          <w:rPr>
            <w:rFonts w:ascii="Calibri" w:eastAsia="Calibri" w:hAnsi="Calibri" w:cs="Calibri"/>
            <w:i/>
            <w:color w:val="231F20"/>
            <w:sz w:val="24"/>
            <w:szCs w:val="24"/>
          </w:rPr>
          <w:t>Frontiers in Neurology</w:t>
        </w:r>
      </w:hyperlink>
      <w:hyperlink r:id="rId53">
        <w:r>
          <w:rPr>
            <w:rFonts w:ascii="Calibri" w:eastAsia="Calibri" w:hAnsi="Calibri" w:cs="Calibri"/>
            <w:color w:val="231F20"/>
            <w:sz w:val="24"/>
            <w:szCs w:val="24"/>
          </w:rPr>
          <w:t xml:space="preserve">, </w:t>
        </w:r>
      </w:hyperlink>
      <w:hyperlink r:id="rId54">
        <w:r>
          <w:rPr>
            <w:rFonts w:ascii="Calibri" w:eastAsia="Calibri" w:hAnsi="Calibri" w:cs="Calibri"/>
            <w:i/>
            <w:color w:val="231F20"/>
            <w:sz w:val="24"/>
            <w:szCs w:val="24"/>
          </w:rPr>
          <w:t>12</w:t>
        </w:r>
      </w:hyperlink>
      <w:hyperlink r:id="rId55">
        <w:r>
          <w:rPr>
            <w:rFonts w:ascii="Calibri" w:eastAsia="Calibri" w:hAnsi="Calibri" w:cs="Calibri"/>
            <w:color w:val="231F20"/>
            <w:sz w:val="24"/>
            <w:szCs w:val="24"/>
          </w:rPr>
          <w:t>, 746381.</w:t>
        </w:r>
      </w:hyperlink>
    </w:p>
    <w:p w14:paraId="61C4D85C"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56">
        <w:r>
          <w:rPr>
            <w:rFonts w:ascii="Calibri" w:eastAsia="Calibri" w:hAnsi="Calibri" w:cs="Calibri"/>
            <w:color w:val="231F20"/>
            <w:sz w:val="24"/>
            <w:szCs w:val="24"/>
          </w:rPr>
          <w:t xml:space="preserve">Goodall, E. F., Wang, C., Simpson, J. E., Baker, D. J., Drew, D. R., Heath, P. R., </w:t>
        </w:r>
        <w:proofErr w:type="spellStart"/>
        <w:r>
          <w:rPr>
            <w:rFonts w:ascii="Calibri" w:eastAsia="Calibri" w:hAnsi="Calibri" w:cs="Calibri"/>
            <w:color w:val="231F20"/>
            <w:sz w:val="24"/>
            <w:szCs w:val="24"/>
          </w:rPr>
          <w:t>Saffrey</w:t>
        </w:r>
        <w:proofErr w:type="spellEnd"/>
        <w:r>
          <w:rPr>
            <w:rFonts w:ascii="Calibri" w:eastAsia="Calibri" w:hAnsi="Calibri" w:cs="Calibri"/>
            <w:color w:val="231F20"/>
            <w:sz w:val="24"/>
            <w:szCs w:val="24"/>
          </w:rPr>
          <w:t xml:space="preserve">, M. J., Romero, I. A., &amp; Wharton, S. B. (2018). Age-associated changes in the blood-brain barrier: comparative studies in human and mouse. </w:t>
        </w:r>
      </w:hyperlink>
      <w:hyperlink r:id="rId57">
        <w:r>
          <w:rPr>
            <w:rFonts w:ascii="Calibri" w:eastAsia="Calibri" w:hAnsi="Calibri" w:cs="Calibri"/>
            <w:i/>
            <w:color w:val="231F20"/>
            <w:sz w:val="24"/>
            <w:szCs w:val="24"/>
          </w:rPr>
          <w:t>Neuropathology and Applied Neurobiology</w:t>
        </w:r>
      </w:hyperlink>
      <w:hyperlink r:id="rId58">
        <w:r>
          <w:rPr>
            <w:rFonts w:ascii="Calibri" w:eastAsia="Calibri" w:hAnsi="Calibri" w:cs="Calibri"/>
            <w:color w:val="231F20"/>
            <w:sz w:val="24"/>
            <w:szCs w:val="24"/>
          </w:rPr>
          <w:t xml:space="preserve">, </w:t>
        </w:r>
      </w:hyperlink>
      <w:hyperlink r:id="rId59">
        <w:r>
          <w:rPr>
            <w:rFonts w:ascii="Calibri" w:eastAsia="Calibri" w:hAnsi="Calibri" w:cs="Calibri"/>
            <w:i/>
            <w:color w:val="231F20"/>
            <w:sz w:val="24"/>
            <w:szCs w:val="24"/>
          </w:rPr>
          <w:t>44</w:t>
        </w:r>
      </w:hyperlink>
      <w:hyperlink r:id="rId60">
        <w:r>
          <w:rPr>
            <w:rFonts w:ascii="Calibri" w:eastAsia="Calibri" w:hAnsi="Calibri" w:cs="Calibri"/>
            <w:color w:val="231F20"/>
            <w:sz w:val="24"/>
            <w:szCs w:val="24"/>
          </w:rPr>
          <w:t>(3), 328–340.</w:t>
        </w:r>
      </w:hyperlink>
    </w:p>
    <w:p w14:paraId="57AD2167"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61">
        <w:r>
          <w:rPr>
            <w:rFonts w:ascii="Calibri" w:eastAsia="Calibri" w:hAnsi="Calibri" w:cs="Calibri"/>
            <w:color w:val="231F20"/>
            <w:sz w:val="24"/>
            <w:szCs w:val="24"/>
          </w:rPr>
          <w:t xml:space="preserve">Greene, C., Hanley, N., Reschke, C. R., Reddy, A., Mäe, M. A., Connolly, R., Behan, C., O’Keeffe, E., Bolger, I., Hudson, N., Delaney, C., Farrell, M. A., O’Brien, D. F., Cryan, J., Brett, F. M., </w:t>
        </w:r>
        <w:proofErr w:type="spellStart"/>
        <w:r>
          <w:rPr>
            <w:rFonts w:ascii="Calibri" w:eastAsia="Calibri" w:hAnsi="Calibri" w:cs="Calibri"/>
            <w:color w:val="231F20"/>
            <w:sz w:val="24"/>
            <w:szCs w:val="24"/>
          </w:rPr>
          <w:t>Beausang</w:t>
        </w:r>
        <w:proofErr w:type="spellEnd"/>
        <w:r>
          <w:rPr>
            <w:rFonts w:ascii="Calibri" w:eastAsia="Calibri" w:hAnsi="Calibri" w:cs="Calibri"/>
            <w:color w:val="231F20"/>
            <w:sz w:val="24"/>
            <w:szCs w:val="24"/>
          </w:rPr>
          <w:t xml:space="preserve">, A., </w:t>
        </w:r>
        <w:proofErr w:type="spellStart"/>
        <w:r>
          <w:rPr>
            <w:rFonts w:ascii="Calibri" w:eastAsia="Calibri" w:hAnsi="Calibri" w:cs="Calibri"/>
            <w:color w:val="231F20"/>
            <w:sz w:val="24"/>
            <w:szCs w:val="24"/>
          </w:rPr>
          <w:t>Betsholtz</w:t>
        </w:r>
        <w:proofErr w:type="spellEnd"/>
        <w:r>
          <w:rPr>
            <w:rFonts w:ascii="Calibri" w:eastAsia="Calibri" w:hAnsi="Calibri" w:cs="Calibri"/>
            <w:color w:val="231F20"/>
            <w:sz w:val="24"/>
            <w:szCs w:val="24"/>
          </w:rPr>
          <w:t xml:space="preserve">, C., Henshall, D. C., Doherty, C. P., &amp; Campbell, M. (2022). Microvascular stabilization via blood-brain barrier regulation prevents seizure activity. </w:t>
        </w:r>
      </w:hyperlink>
      <w:hyperlink r:id="rId62">
        <w:r>
          <w:rPr>
            <w:rFonts w:ascii="Calibri" w:eastAsia="Calibri" w:hAnsi="Calibri" w:cs="Calibri"/>
            <w:i/>
            <w:color w:val="231F20"/>
            <w:sz w:val="24"/>
            <w:szCs w:val="24"/>
          </w:rPr>
          <w:t>Nature Communications</w:t>
        </w:r>
      </w:hyperlink>
      <w:hyperlink r:id="rId63">
        <w:r>
          <w:rPr>
            <w:rFonts w:ascii="Calibri" w:eastAsia="Calibri" w:hAnsi="Calibri" w:cs="Calibri"/>
            <w:color w:val="231F20"/>
            <w:sz w:val="24"/>
            <w:szCs w:val="24"/>
          </w:rPr>
          <w:t xml:space="preserve">, </w:t>
        </w:r>
      </w:hyperlink>
      <w:hyperlink r:id="rId64">
        <w:r>
          <w:rPr>
            <w:rFonts w:ascii="Calibri" w:eastAsia="Calibri" w:hAnsi="Calibri" w:cs="Calibri"/>
            <w:i/>
            <w:color w:val="231F20"/>
            <w:sz w:val="24"/>
            <w:szCs w:val="24"/>
          </w:rPr>
          <w:t>13</w:t>
        </w:r>
      </w:hyperlink>
      <w:hyperlink r:id="rId65">
        <w:r>
          <w:rPr>
            <w:rFonts w:ascii="Calibri" w:eastAsia="Calibri" w:hAnsi="Calibri" w:cs="Calibri"/>
            <w:color w:val="231F20"/>
            <w:sz w:val="24"/>
            <w:szCs w:val="24"/>
          </w:rPr>
          <w:t>(1), 2003.</w:t>
        </w:r>
      </w:hyperlink>
    </w:p>
    <w:p w14:paraId="27E76069"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66">
        <w:r>
          <w:rPr>
            <w:rFonts w:ascii="Calibri" w:eastAsia="Calibri" w:hAnsi="Calibri" w:cs="Calibri"/>
            <w:color w:val="231F20"/>
            <w:sz w:val="24"/>
            <w:szCs w:val="24"/>
          </w:rPr>
          <w:t xml:space="preserve">Hanael, E., Veksler, R., Friedman, A., Bar-Klein, G., </w:t>
        </w:r>
        <w:proofErr w:type="spellStart"/>
        <w:r>
          <w:rPr>
            <w:rFonts w:ascii="Calibri" w:eastAsia="Calibri" w:hAnsi="Calibri" w:cs="Calibri"/>
            <w:color w:val="231F20"/>
            <w:sz w:val="24"/>
            <w:szCs w:val="24"/>
          </w:rPr>
          <w:t>Senatorov</w:t>
        </w:r>
        <w:proofErr w:type="spellEnd"/>
        <w:r>
          <w:rPr>
            <w:rFonts w:ascii="Calibri" w:eastAsia="Calibri" w:hAnsi="Calibri" w:cs="Calibri"/>
            <w:color w:val="231F20"/>
            <w:sz w:val="24"/>
            <w:szCs w:val="24"/>
          </w:rPr>
          <w:t xml:space="preserve">, V. V., Jr, Kaufer, D., Konstantin, L., Elkin, M., Chai, O., Peery, D., &amp; Shamir, M. H. (2019). Blood-brain barrier dysfunction in canine epileptic seizures detected by dynamic contrast-enhanced magnetic resonance imaging. </w:t>
        </w:r>
      </w:hyperlink>
      <w:hyperlink r:id="rId67">
        <w:proofErr w:type="spellStart"/>
        <w:r>
          <w:rPr>
            <w:rFonts w:ascii="Calibri" w:eastAsia="Calibri" w:hAnsi="Calibri" w:cs="Calibri"/>
            <w:i/>
            <w:color w:val="231F20"/>
            <w:sz w:val="24"/>
            <w:szCs w:val="24"/>
          </w:rPr>
          <w:t>Epilepsia</w:t>
        </w:r>
        <w:proofErr w:type="spellEnd"/>
      </w:hyperlink>
      <w:hyperlink r:id="rId68">
        <w:r>
          <w:rPr>
            <w:rFonts w:ascii="Calibri" w:eastAsia="Calibri" w:hAnsi="Calibri" w:cs="Calibri"/>
            <w:color w:val="231F20"/>
            <w:sz w:val="24"/>
            <w:szCs w:val="24"/>
          </w:rPr>
          <w:t xml:space="preserve">, </w:t>
        </w:r>
      </w:hyperlink>
      <w:hyperlink r:id="rId69">
        <w:r>
          <w:rPr>
            <w:rFonts w:ascii="Calibri" w:eastAsia="Calibri" w:hAnsi="Calibri" w:cs="Calibri"/>
            <w:i/>
            <w:color w:val="231F20"/>
            <w:sz w:val="24"/>
            <w:szCs w:val="24"/>
          </w:rPr>
          <w:t>60</w:t>
        </w:r>
      </w:hyperlink>
      <w:hyperlink r:id="rId70">
        <w:r>
          <w:rPr>
            <w:rFonts w:ascii="Calibri" w:eastAsia="Calibri" w:hAnsi="Calibri" w:cs="Calibri"/>
            <w:color w:val="231F20"/>
            <w:sz w:val="24"/>
            <w:szCs w:val="24"/>
          </w:rPr>
          <w:t>(5), 1005–1016.</w:t>
        </w:r>
      </w:hyperlink>
    </w:p>
    <w:p w14:paraId="726A5683"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71">
        <w:proofErr w:type="spellStart"/>
        <w:r>
          <w:rPr>
            <w:rFonts w:ascii="Calibri" w:eastAsia="Calibri" w:hAnsi="Calibri" w:cs="Calibri"/>
            <w:color w:val="231F20"/>
            <w:sz w:val="24"/>
            <w:szCs w:val="24"/>
          </w:rPr>
          <w:t>Kalilani</w:t>
        </w:r>
        <w:proofErr w:type="spellEnd"/>
        <w:r>
          <w:rPr>
            <w:rFonts w:ascii="Calibri" w:eastAsia="Calibri" w:hAnsi="Calibri" w:cs="Calibri"/>
            <w:color w:val="231F20"/>
            <w:sz w:val="24"/>
            <w:szCs w:val="24"/>
          </w:rPr>
          <w:t xml:space="preserve">, L., Sun, X., </w:t>
        </w:r>
        <w:proofErr w:type="spellStart"/>
        <w:r>
          <w:rPr>
            <w:rFonts w:ascii="Calibri" w:eastAsia="Calibri" w:hAnsi="Calibri" w:cs="Calibri"/>
            <w:color w:val="231F20"/>
            <w:sz w:val="24"/>
            <w:szCs w:val="24"/>
          </w:rPr>
          <w:t>Pelgrims</w:t>
        </w:r>
        <w:proofErr w:type="spellEnd"/>
        <w:r>
          <w:rPr>
            <w:rFonts w:ascii="Calibri" w:eastAsia="Calibri" w:hAnsi="Calibri" w:cs="Calibri"/>
            <w:color w:val="231F20"/>
            <w:sz w:val="24"/>
            <w:szCs w:val="24"/>
          </w:rPr>
          <w:t xml:space="preserve">, B., Noack-Rink, M., &amp; Villanueva, V. (2018). The epidemiology </w:t>
        </w:r>
        <w:r>
          <w:rPr>
            <w:rFonts w:ascii="Calibri" w:eastAsia="Calibri" w:hAnsi="Calibri" w:cs="Calibri"/>
            <w:color w:val="231F20"/>
            <w:sz w:val="24"/>
            <w:szCs w:val="24"/>
          </w:rPr>
          <w:lastRenderedPageBreak/>
          <w:t xml:space="preserve">of drug-resistant epilepsy: A systematic review and meta-analysis. </w:t>
        </w:r>
      </w:hyperlink>
      <w:hyperlink r:id="rId72">
        <w:proofErr w:type="spellStart"/>
        <w:r>
          <w:rPr>
            <w:rFonts w:ascii="Calibri" w:eastAsia="Calibri" w:hAnsi="Calibri" w:cs="Calibri"/>
            <w:i/>
            <w:color w:val="231F20"/>
            <w:sz w:val="24"/>
            <w:szCs w:val="24"/>
          </w:rPr>
          <w:t>Epilepsia</w:t>
        </w:r>
        <w:proofErr w:type="spellEnd"/>
      </w:hyperlink>
      <w:hyperlink r:id="rId73">
        <w:r>
          <w:rPr>
            <w:rFonts w:ascii="Calibri" w:eastAsia="Calibri" w:hAnsi="Calibri" w:cs="Calibri"/>
            <w:color w:val="231F20"/>
            <w:sz w:val="24"/>
            <w:szCs w:val="24"/>
          </w:rPr>
          <w:t xml:space="preserve">, </w:t>
        </w:r>
      </w:hyperlink>
      <w:hyperlink r:id="rId74">
        <w:r>
          <w:rPr>
            <w:rFonts w:ascii="Calibri" w:eastAsia="Calibri" w:hAnsi="Calibri" w:cs="Calibri"/>
            <w:i/>
            <w:color w:val="231F20"/>
            <w:sz w:val="24"/>
            <w:szCs w:val="24"/>
          </w:rPr>
          <w:t>59</w:t>
        </w:r>
      </w:hyperlink>
      <w:hyperlink r:id="rId75">
        <w:r>
          <w:rPr>
            <w:rFonts w:ascii="Calibri" w:eastAsia="Calibri" w:hAnsi="Calibri" w:cs="Calibri"/>
            <w:color w:val="231F20"/>
            <w:sz w:val="24"/>
            <w:szCs w:val="24"/>
          </w:rPr>
          <w:t>(12), 2179–2193.</w:t>
        </w:r>
      </w:hyperlink>
    </w:p>
    <w:p w14:paraId="7485CC88"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76">
        <w:proofErr w:type="spellStart"/>
        <w:r>
          <w:rPr>
            <w:rFonts w:ascii="Calibri" w:eastAsia="Calibri" w:hAnsi="Calibri" w:cs="Calibri"/>
            <w:color w:val="231F20"/>
            <w:sz w:val="24"/>
            <w:szCs w:val="24"/>
          </w:rPr>
          <w:t>Kamintsky</w:t>
        </w:r>
        <w:proofErr w:type="spellEnd"/>
        <w:r>
          <w:rPr>
            <w:rFonts w:ascii="Calibri" w:eastAsia="Calibri" w:hAnsi="Calibri" w:cs="Calibri"/>
            <w:color w:val="231F20"/>
            <w:sz w:val="24"/>
            <w:szCs w:val="24"/>
          </w:rPr>
          <w:t xml:space="preserve">, L., Beyea, S. D., Fisk, J. D., Hashmi, J. A., </w:t>
        </w:r>
        <w:proofErr w:type="spellStart"/>
        <w:r>
          <w:rPr>
            <w:rFonts w:ascii="Calibri" w:eastAsia="Calibri" w:hAnsi="Calibri" w:cs="Calibri"/>
            <w:color w:val="231F20"/>
            <w:sz w:val="24"/>
            <w:szCs w:val="24"/>
          </w:rPr>
          <w:t>Omisade</w:t>
        </w:r>
        <w:proofErr w:type="spellEnd"/>
        <w:r>
          <w:rPr>
            <w:rFonts w:ascii="Calibri" w:eastAsia="Calibri" w:hAnsi="Calibri" w:cs="Calibri"/>
            <w:color w:val="231F20"/>
            <w:sz w:val="24"/>
            <w:szCs w:val="24"/>
          </w:rPr>
          <w:t xml:space="preserve">, A., Calkin, C., </w:t>
        </w:r>
        <w:proofErr w:type="spellStart"/>
        <w:r>
          <w:rPr>
            <w:rFonts w:ascii="Calibri" w:eastAsia="Calibri" w:hAnsi="Calibri" w:cs="Calibri"/>
            <w:color w:val="231F20"/>
            <w:sz w:val="24"/>
            <w:szCs w:val="24"/>
          </w:rPr>
          <w:t>Bardouille</w:t>
        </w:r>
        <w:proofErr w:type="spellEnd"/>
        <w:r>
          <w:rPr>
            <w:rFonts w:ascii="Calibri" w:eastAsia="Calibri" w:hAnsi="Calibri" w:cs="Calibri"/>
            <w:color w:val="231F20"/>
            <w:sz w:val="24"/>
            <w:szCs w:val="24"/>
          </w:rPr>
          <w:t xml:space="preserve">, T., Bowen, C., Quraan, M., </w:t>
        </w:r>
        <w:proofErr w:type="spellStart"/>
        <w:r>
          <w:rPr>
            <w:rFonts w:ascii="Calibri" w:eastAsia="Calibri" w:hAnsi="Calibri" w:cs="Calibri"/>
            <w:color w:val="231F20"/>
            <w:sz w:val="24"/>
            <w:szCs w:val="24"/>
          </w:rPr>
          <w:t>Mitnitski</w:t>
        </w:r>
        <w:proofErr w:type="spellEnd"/>
        <w:r>
          <w:rPr>
            <w:rFonts w:ascii="Calibri" w:eastAsia="Calibri" w:hAnsi="Calibri" w:cs="Calibri"/>
            <w:color w:val="231F20"/>
            <w:sz w:val="24"/>
            <w:szCs w:val="24"/>
          </w:rPr>
          <w:t xml:space="preserve">, A., Matheson, K., Friedman, A., &amp; Hanly, J. G. (2020). Blood-brain barrier leakage in systemic lupus erythematosus is associated with gray matter loss and cognitive impairment. </w:t>
        </w:r>
      </w:hyperlink>
      <w:hyperlink r:id="rId77">
        <w:r>
          <w:rPr>
            <w:rFonts w:ascii="Calibri" w:eastAsia="Calibri" w:hAnsi="Calibri" w:cs="Calibri"/>
            <w:i/>
            <w:color w:val="231F20"/>
            <w:sz w:val="24"/>
            <w:szCs w:val="24"/>
          </w:rPr>
          <w:t>Annals of the Rheumatic Diseases</w:t>
        </w:r>
      </w:hyperlink>
      <w:hyperlink r:id="rId78">
        <w:r>
          <w:rPr>
            <w:rFonts w:ascii="Calibri" w:eastAsia="Calibri" w:hAnsi="Calibri" w:cs="Calibri"/>
            <w:color w:val="231F20"/>
            <w:sz w:val="24"/>
            <w:szCs w:val="24"/>
          </w:rPr>
          <w:t xml:space="preserve">, </w:t>
        </w:r>
      </w:hyperlink>
      <w:hyperlink r:id="rId79">
        <w:r>
          <w:rPr>
            <w:rFonts w:ascii="Calibri" w:eastAsia="Calibri" w:hAnsi="Calibri" w:cs="Calibri"/>
            <w:i/>
            <w:color w:val="231F20"/>
            <w:sz w:val="24"/>
            <w:szCs w:val="24"/>
          </w:rPr>
          <w:t>79</w:t>
        </w:r>
      </w:hyperlink>
      <w:hyperlink r:id="rId80">
        <w:r>
          <w:rPr>
            <w:rFonts w:ascii="Calibri" w:eastAsia="Calibri" w:hAnsi="Calibri" w:cs="Calibri"/>
            <w:color w:val="231F20"/>
            <w:sz w:val="24"/>
            <w:szCs w:val="24"/>
          </w:rPr>
          <w:t>(12), 1580–1587.</w:t>
        </w:r>
      </w:hyperlink>
    </w:p>
    <w:p w14:paraId="4C0481A7"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81">
        <w:proofErr w:type="spellStart"/>
        <w:r>
          <w:rPr>
            <w:rFonts w:ascii="Calibri" w:eastAsia="Calibri" w:hAnsi="Calibri" w:cs="Calibri"/>
            <w:color w:val="231F20"/>
            <w:sz w:val="24"/>
            <w:szCs w:val="24"/>
          </w:rPr>
          <w:t>Kamintsky</w:t>
        </w:r>
        <w:proofErr w:type="spellEnd"/>
        <w:r>
          <w:rPr>
            <w:rFonts w:ascii="Calibri" w:eastAsia="Calibri" w:hAnsi="Calibri" w:cs="Calibri"/>
            <w:color w:val="231F20"/>
            <w:sz w:val="24"/>
            <w:szCs w:val="24"/>
          </w:rPr>
          <w:t xml:space="preserve">, L., Cairns, K. A., Veksler, R., Bowen, C., Beyea, S. D., Friedman, A., &amp; Calkin, C. (2020). Blood-brain barrier imaging as a potential biomarker for bipolar disorder progression. </w:t>
        </w:r>
      </w:hyperlink>
      <w:hyperlink r:id="rId82">
        <w:proofErr w:type="spellStart"/>
        <w:r>
          <w:rPr>
            <w:rFonts w:ascii="Calibri" w:eastAsia="Calibri" w:hAnsi="Calibri" w:cs="Calibri"/>
            <w:i/>
            <w:color w:val="231F20"/>
            <w:sz w:val="24"/>
            <w:szCs w:val="24"/>
          </w:rPr>
          <w:t>NeuroImage</w:t>
        </w:r>
        <w:proofErr w:type="spellEnd"/>
        <w:r>
          <w:rPr>
            <w:rFonts w:ascii="Calibri" w:eastAsia="Calibri" w:hAnsi="Calibri" w:cs="Calibri"/>
            <w:i/>
            <w:color w:val="231F20"/>
            <w:sz w:val="24"/>
            <w:szCs w:val="24"/>
          </w:rPr>
          <w:t>. Clinical</w:t>
        </w:r>
      </w:hyperlink>
      <w:hyperlink r:id="rId83">
        <w:r>
          <w:rPr>
            <w:rFonts w:ascii="Calibri" w:eastAsia="Calibri" w:hAnsi="Calibri" w:cs="Calibri"/>
            <w:color w:val="231F20"/>
            <w:sz w:val="24"/>
            <w:szCs w:val="24"/>
          </w:rPr>
          <w:t xml:space="preserve">, </w:t>
        </w:r>
      </w:hyperlink>
      <w:hyperlink r:id="rId84">
        <w:r>
          <w:rPr>
            <w:rFonts w:ascii="Calibri" w:eastAsia="Calibri" w:hAnsi="Calibri" w:cs="Calibri"/>
            <w:i/>
            <w:color w:val="231F20"/>
            <w:sz w:val="24"/>
            <w:szCs w:val="24"/>
          </w:rPr>
          <w:t>26</w:t>
        </w:r>
      </w:hyperlink>
      <w:hyperlink r:id="rId85">
        <w:r>
          <w:rPr>
            <w:rFonts w:ascii="Calibri" w:eastAsia="Calibri" w:hAnsi="Calibri" w:cs="Calibri"/>
            <w:color w:val="231F20"/>
            <w:sz w:val="24"/>
            <w:szCs w:val="24"/>
          </w:rPr>
          <w:t>, 102049.</w:t>
        </w:r>
      </w:hyperlink>
    </w:p>
    <w:p w14:paraId="63EED46F"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86">
        <w:r>
          <w:rPr>
            <w:rFonts w:ascii="Calibri" w:eastAsia="Calibri" w:hAnsi="Calibri" w:cs="Calibri"/>
            <w:color w:val="231F20"/>
            <w:sz w:val="24"/>
            <w:szCs w:val="24"/>
          </w:rPr>
          <w:t xml:space="preserve">Kim, S. Y., Porter, B. E., Friedman, A., &amp; Kaufer, D. (2016). A potential role for glia-derived extracellular matrix remodeling in postinjury epilepsy. </w:t>
        </w:r>
      </w:hyperlink>
      <w:hyperlink r:id="rId87">
        <w:r>
          <w:rPr>
            <w:rFonts w:ascii="Calibri" w:eastAsia="Calibri" w:hAnsi="Calibri" w:cs="Calibri"/>
            <w:i/>
            <w:color w:val="231F20"/>
            <w:sz w:val="24"/>
            <w:szCs w:val="24"/>
          </w:rPr>
          <w:t>Journal of Neuroscience Research</w:t>
        </w:r>
      </w:hyperlink>
      <w:hyperlink r:id="rId88">
        <w:r>
          <w:rPr>
            <w:rFonts w:ascii="Calibri" w:eastAsia="Calibri" w:hAnsi="Calibri" w:cs="Calibri"/>
            <w:color w:val="231F20"/>
            <w:sz w:val="24"/>
            <w:szCs w:val="24"/>
          </w:rPr>
          <w:t xml:space="preserve">, </w:t>
        </w:r>
      </w:hyperlink>
      <w:hyperlink r:id="rId89">
        <w:r>
          <w:rPr>
            <w:rFonts w:ascii="Calibri" w:eastAsia="Calibri" w:hAnsi="Calibri" w:cs="Calibri"/>
            <w:i/>
            <w:color w:val="231F20"/>
            <w:sz w:val="24"/>
            <w:szCs w:val="24"/>
          </w:rPr>
          <w:t>94</w:t>
        </w:r>
      </w:hyperlink>
      <w:hyperlink r:id="rId90">
        <w:r>
          <w:rPr>
            <w:rFonts w:ascii="Calibri" w:eastAsia="Calibri" w:hAnsi="Calibri" w:cs="Calibri"/>
            <w:color w:val="231F20"/>
            <w:sz w:val="24"/>
            <w:szCs w:val="24"/>
          </w:rPr>
          <w:t>(9), 794–803.</w:t>
        </w:r>
      </w:hyperlink>
    </w:p>
    <w:p w14:paraId="5C588E53"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91">
        <w:r>
          <w:rPr>
            <w:rFonts w:ascii="Calibri" w:eastAsia="Calibri" w:hAnsi="Calibri" w:cs="Calibri"/>
            <w:color w:val="231F20"/>
            <w:sz w:val="24"/>
            <w:szCs w:val="24"/>
          </w:rPr>
          <w:t xml:space="preserve">Levy, N., </w:t>
        </w:r>
        <w:proofErr w:type="spellStart"/>
        <w:r>
          <w:rPr>
            <w:rFonts w:ascii="Calibri" w:eastAsia="Calibri" w:hAnsi="Calibri" w:cs="Calibri"/>
            <w:color w:val="231F20"/>
            <w:sz w:val="24"/>
            <w:szCs w:val="24"/>
          </w:rPr>
          <w:t>Milikovsky</w:t>
        </w:r>
        <w:proofErr w:type="spellEnd"/>
        <w:r>
          <w:rPr>
            <w:rFonts w:ascii="Calibri" w:eastAsia="Calibri" w:hAnsi="Calibri" w:cs="Calibri"/>
            <w:color w:val="231F20"/>
            <w:sz w:val="24"/>
            <w:szCs w:val="24"/>
          </w:rPr>
          <w:t xml:space="preserve">, D. Z., Baranauskas, G., Vinogradov, E., David, Y., </w:t>
        </w:r>
        <w:proofErr w:type="spellStart"/>
        <w:r>
          <w:rPr>
            <w:rFonts w:ascii="Calibri" w:eastAsia="Calibri" w:hAnsi="Calibri" w:cs="Calibri"/>
            <w:color w:val="231F20"/>
            <w:sz w:val="24"/>
            <w:szCs w:val="24"/>
          </w:rPr>
          <w:t>Ketzef</w:t>
        </w:r>
        <w:proofErr w:type="spellEnd"/>
        <w:r>
          <w:rPr>
            <w:rFonts w:ascii="Calibri" w:eastAsia="Calibri" w:hAnsi="Calibri" w:cs="Calibri"/>
            <w:color w:val="231F20"/>
            <w:sz w:val="24"/>
            <w:szCs w:val="24"/>
          </w:rPr>
          <w:t xml:space="preserve">, M., Abutbul, S., Weissberg, I., </w:t>
        </w:r>
        <w:proofErr w:type="spellStart"/>
        <w:r>
          <w:rPr>
            <w:rFonts w:ascii="Calibri" w:eastAsia="Calibri" w:hAnsi="Calibri" w:cs="Calibri"/>
            <w:color w:val="231F20"/>
            <w:sz w:val="24"/>
            <w:szCs w:val="24"/>
          </w:rPr>
          <w:t>Kamintsky</w:t>
        </w:r>
        <w:proofErr w:type="spellEnd"/>
        <w:r>
          <w:rPr>
            <w:rFonts w:ascii="Calibri" w:eastAsia="Calibri" w:hAnsi="Calibri" w:cs="Calibri"/>
            <w:color w:val="231F20"/>
            <w:sz w:val="24"/>
            <w:szCs w:val="24"/>
          </w:rPr>
          <w:t xml:space="preserve">, L., </w:t>
        </w:r>
        <w:proofErr w:type="spellStart"/>
        <w:r>
          <w:rPr>
            <w:rFonts w:ascii="Calibri" w:eastAsia="Calibri" w:hAnsi="Calibri" w:cs="Calibri"/>
            <w:color w:val="231F20"/>
            <w:sz w:val="24"/>
            <w:szCs w:val="24"/>
          </w:rPr>
          <w:t>Fleidervish</w:t>
        </w:r>
        <w:proofErr w:type="spellEnd"/>
        <w:r>
          <w:rPr>
            <w:rFonts w:ascii="Calibri" w:eastAsia="Calibri" w:hAnsi="Calibri" w:cs="Calibri"/>
            <w:color w:val="231F20"/>
            <w:sz w:val="24"/>
            <w:szCs w:val="24"/>
          </w:rPr>
          <w:t xml:space="preserve">, I., Friedman, A., &amp; </w:t>
        </w:r>
        <w:proofErr w:type="spellStart"/>
        <w:r>
          <w:rPr>
            <w:rFonts w:ascii="Calibri" w:eastAsia="Calibri" w:hAnsi="Calibri" w:cs="Calibri"/>
            <w:color w:val="231F20"/>
            <w:sz w:val="24"/>
            <w:szCs w:val="24"/>
          </w:rPr>
          <w:t>Monsonego</w:t>
        </w:r>
        <w:proofErr w:type="spellEnd"/>
        <w:r>
          <w:rPr>
            <w:rFonts w:ascii="Calibri" w:eastAsia="Calibri" w:hAnsi="Calibri" w:cs="Calibri"/>
            <w:color w:val="231F20"/>
            <w:sz w:val="24"/>
            <w:szCs w:val="24"/>
          </w:rPr>
          <w:t xml:space="preserve">, A. (2015). Differential TGF-β Signaling in Glial Subsets Underlies IL-6-Mediated Epileptogenesis in Mice. </w:t>
        </w:r>
      </w:hyperlink>
      <w:hyperlink r:id="rId92">
        <w:r>
          <w:rPr>
            <w:rFonts w:ascii="Calibri" w:eastAsia="Calibri" w:hAnsi="Calibri" w:cs="Calibri"/>
            <w:i/>
            <w:color w:val="231F20"/>
            <w:sz w:val="24"/>
            <w:szCs w:val="24"/>
          </w:rPr>
          <w:t xml:space="preserve">Journal of Immunology </w:t>
        </w:r>
      </w:hyperlink>
      <w:hyperlink r:id="rId93">
        <w:r>
          <w:rPr>
            <w:rFonts w:ascii="Calibri" w:eastAsia="Calibri" w:hAnsi="Calibri" w:cs="Calibri"/>
            <w:color w:val="231F20"/>
            <w:sz w:val="24"/>
            <w:szCs w:val="24"/>
          </w:rPr>
          <w:t xml:space="preserve">, </w:t>
        </w:r>
      </w:hyperlink>
      <w:hyperlink r:id="rId94">
        <w:r>
          <w:rPr>
            <w:rFonts w:ascii="Calibri" w:eastAsia="Calibri" w:hAnsi="Calibri" w:cs="Calibri"/>
            <w:i/>
            <w:color w:val="231F20"/>
            <w:sz w:val="24"/>
            <w:szCs w:val="24"/>
          </w:rPr>
          <w:t>195</w:t>
        </w:r>
      </w:hyperlink>
      <w:hyperlink r:id="rId95">
        <w:r>
          <w:rPr>
            <w:rFonts w:ascii="Calibri" w:eastAsia="Calibri" w:hAnsi="Calibri" w:cs="Calibri"/>
            <w:color w:val="231F20"/>
            <w:sz w:val="24"/>
            <w:szCs w:val="24"/>
          </w:rPr>
          <w:t>(4), 1713–1722.</w:t>
        </w:r>
      </w:hyperlink>
    </w:p>
    <w:p w14:paraId="4C58E47D"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96">
        <w:proofErr w:type="spellStart"/>
        <w:r>
          <w:rPr>
            <w:rFonts w:ascii="Calibri" w:eastAsia="Calibri" w:hAnsi="Calibri" w:cs="Calibri"/>
            <w:color w:val="231F20"/>
            <w:sz w:val="24"/>
            <w:szCs w:val="24"/>
          </w:rPr>
          <w:t>Lublinsky</w:t>
        </w:r>
        <w:proofErr w:type="spellEnd"/>
        <w:r>
          <w:rPr>
            <w:rFonts w:ascii="Calibri" w:eastAsia="Calibri" w:hAnsi="Calibri" w:cs="Calibri"/>
            <w:color w:val="231F20"/>
            <w:sz w:val="24"/>
            <w:szCs w:val="24"/>
          </w:rPr>
          <w:t xml:space="preserve">, S., Major, S., Kola, V., Horst, V., Santos, E., Platz, J., Sakowitz, O., Scheel, M., Dohmen, C., Graf, R., Vatter, H., Wolf, S., </w:t>
        </w:r>
        <w:proofErr w:type="spellStart"/>
        <w:r>
          <w:rPr>
            <w:rFonts w:ascii="Calibri" w:eastAsia="Calibri" w:hAnsi="Calibri" w:cs="Calibri"/>
            <w:color w:val="231F20"/>
            <w:sz w:val="24"/>
            <w:szCs w:val="24"/>
          </w:rPr>
          <w:t>Vajkoczy</w:t>
        </w:r>
        <w:proofErr w:type="spellEnd"/>
        <w:r>
          <w:rPr>
            <w:rFonts w:ascii="Calibri" w:eastAsia="Calibri" w:hAnsi="Calibri" w:cs="Calibri"/>
            <w:color w:val="231F20"/>
            <w:sz w:val="24"/>
            <w:szCs w:val="24"/>
          </w:rPr>
          <w:t xml:space="preserve">, P., </w:t>
        </w:r>
        <w:proofErr w:type="spellStart"/>
        <w:r>
          <w:rPr>
            <w:rFonts w:ascii="Calibri" w:eastAsia="Calibri" w:hAnsi="Calibri" w:cs="Calibri"/>
            <w:color w:val="231F20"/>
            <w:sz w:val="24"/>
            <w:szCs w:val="24"/>
          </w:rPr>
          <w:t>Shelef</w:t>
        </w:r>
        <w:proofErr w:type="spellEnd"/>
        <w:r>
          <w:rPr>
            <w:rFonts w:ascii="Calibri" w:eastAsia="Calibri" w:hAnsi="Calibri" w:cs="Calibri"/>
            <w:color w:val="231F20"/>
            <w:sz w:val="24"/>
            <w:szCs w:val="24"/>
          </w:rPr>
          <w:t xml:space="preserve">, I., </w:t>
        </w:r>
        <w:proofErr w:type="spellStart"/>
        <w:r>
          <w:rPr>
            <w:rFonts w:ascii="Calibri" w:eastAsia="Calibri" w:hAnsi="Calibri" w:cs="Calibri"/>
            <w:color w:val="231F20"/>
            <w:sz w:val="24"/>
            <w:szCs w:val="24"/>
          </w:rPr>
          <w:t>Woitzik</w:t>
        </w:r>
        <w:proofErr w:type="spellEnd"/>
        <w:r>
          <w:rPr>
            <w:rFonts w:ascii="Calibri" w:eastAsia="Calibri" w:hAnsi="Calibri" w:cs="Calibri"/>
            <w:color w:val="231F20"/>
            <w:sz w:val="24"/>
            <w:szCs w:val="24"/>
          </w:rPr>
          <w:t xml:space="preserve">, J., Martus, P., Dreier, J. P., &amp; Friedman, A. (2019). Early blood-brain barrier dysfunction predicts neurological outcome following aneurysmal subarachnoid hemorrhage. </w:t>
        </w:r>
      </w:hyperlink>
      <w:hyperlink r:id="rId97">
        <w:proofErr w:type="spellStart"/>
        <w:r>
          <w:rPr>
            <w:rFonts w:ascii="Calibri" w:eastAsia="Calibri" w:hAnsi="Calibri" w:cs="Calibri"/>
            <w:i/>
            <w:color w:val="231F20"/>
            <w:sz w:val="24"/>
            <w:szCs w:val="24"/>
          </w:rPr>
          <w:t>EBioMedicine</w:t>
        </w:r>
        <w:proofErr w:type="spellEnd"/>
      </w:hyperlink>
      <w:hyperlink r:id="rId98">
        <w:r>
          <w:rPr>
            <w:rFonts w:ascii="Calibri" w:eastAsia="Calibri" w:hAnsi="Calibri" w:cs="Calibri"/>
            <w:color w:val="231F20"/>
            <w:sz w:val="24"/>
            <w:szCs w:val="24"/>
          </w:rPr>
          <w:t xml:space="preserve">, </w:t>
        </w:r>
      </w:hyperlink>
      <w:hyperlink r:id="rId99">
        <w:r>
          <w:rPr>
            <w:rFonts w:ascii="Calibri" w:eastAsia="Calibri" w:hAnsi="Calibri" w:cs="Calibri"/>
            <w:i/>
            <w:color w:val="231F20"/>
            <w:sz w:val="24"/>
            <w:szCs w:val="24"/>
          </w:rPr>
          <w:t>43</w:t>
        </w:r>
      </w:hyperlink>
      <w:hyperlink r:id="rId100">
        <w:r>
          <w:rPr>
            <w:rFonts w:ascii="Calibri" w:eastAsia="Calibri" w:hAnsi="Calibri" w:cs="Calibri"/>
            <w:color w:val="231F20"/>
            <w:sz w:val="24"/>
            <w:szCs w:val="24"/>
          </w:rPr>
          <w:t>, 460–472.</w:t>
        </w:r>
      </w:hyperlink>
    </w:p>
    <w:p w14:paraId="09425D30"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01">
        <w:proofErr w:type="spellStart"/>
        <w:r>
          <w:rPr>
            <w:rFonts w:ascii="Calibri" w:eastAsia="Calibri" w:hAnsi="Calibri" w:cs="Calibri"/>
            <w:color w:val="231F20"/>
            <w:sz w:val="24"/>
            <w:szCs w:val="24"/>
          </w:rPr>
          <w:t>Manjón</w:t>
        </w:r>
        <w:proofErr w:type="spellEnd"/>
        <w:r>
          <w:rPr>
            <w:rFonts w:ascii="Calibri" w:eastAsia="Calibri" w:hAnsi="Calibri" w:cs="Calibri"/>
            <w:color w:val="231F20"/>
            <w:sz w:val="24"/>
            <w:szCs w:val="24"/>
          </w:rPr>
          <w:t xml:space="preserve">, J. V., &amp; Coupé, P. (2016). </w:t>
        </w:r>
        <w:proofErr w:type="spellStart"/>
        <w:r>
          <w:rPr>
            <w:rFonts w:ascii="Calibri" w:eastAsia="Calibri" w:hAnsi="Calibri" w:cs="Calibri"/>
            <w:color w:val="231F20"/>
            <w:sz w:val="24"/>
            <w:szCs w:val="24"/>
          </w:rPr>
          <w:t>volBrain</w:t>
        </w:r>
        <w:proofErr w:type="spellEnd"/>
        <w:r>
          <w:rPr>
            <w:rFonts w:ascii="Calibri" w:eastAsia="Calibri" w:hAnsi="Calibri" w:cs="Calibri"/>
            <w:color w:val="231F20"/>
            <w:sz w:val="24"/>
            <w:szCs w:val="24"/>
          </w:rPr>
          <w:t xml:space="preserve">: An Online MRI Brain Volumetry System. </w:t>
        </w:r>
      </w:hyperlink>
      <w:hyperlink r:id="rId102">
        <w:r>
          <w:rPr>
            <w:rFonts w:ascii="Calibri" w:eastAsia="Calibri" w:hAnsi="Calibri" w:cs="Calibri"/>
            <w:i/>
            <w:color w:val="231F20"/>
            <w:sz w:val="24"/>
            <w:szCs w:val="24"/>
          </w:rPr>
          <w:t xml:space="preserve">Frontiers in </w:t>
        </w:r>
        <w:proofErr w:type="spellStart"/>
        <w:r>
          <w:rPr>
            <w:rFonts w:ascii="Calibri" w:eastAsia="Calibri" w:hAnsi="Calibri" w:cs="Calibri"/>
            <w:i/>
            <w:color w:val="231F20"/>
            <w:sz w:val="24"/>
            <w:szCs w:val="24"/>
          </w:rPr>
          <w:t>Neuroinformatics</w:t>
        </w:r>
        <w:proofErr w:type="spellEnd"/>
      </w:hyperlink>
      <w:hyperlink r:id="rId103">
        <w:r>
          <w:rPr>
            <w:rFonts w:ascii="Calibri" w:eastAsia="Calibri" w:hAnsi="Calibri" w:cs="Calibri"/>
            <w:color w:val="231F20"/>
            <w:sz w:val="24"/>
            <w:szCs w:val="24"/>
          </w:rPr>
          <w:t xml:space="preserve">, </w:t>
        </w:r>
      </w:hyperlink>
      <w:hyperlink r:id="rId104">
        <w:r>
          <w:rPr>
            <w:rFonts w:ascii="Calibri" w:eastAsia="Calibri" w:hAnsi="Calibri" w:cs="Calibri"/>
            <w:i/>
            <w:color w:val="231F20"/>
            <w:sz w:val="24"/>
            <w:szCs w:val="24"/>
          </w:rPr>
          <w:t>10</w:t>
        </w:r>
      </w:hyperlink>
      <w:hyperlink r:id="rId105">
        <w:r>
          <w:rPr>
            <w:rFonts w:ascii="Calibri" w:eastAsia="Calibri" w:hAnsi="Calibri" w:cs="Calibri"/>
            <w:color w:val="231F20"/>
            <w:sz w:val="24"/>
            <w:szCs w:val="24"/>
          </w:rPr>
          <w:t>, 30.</w:t>
        </w:r>
      </w:hyperlink>
    </w:p>
    <w:p w14:paraId="51FDC2BE"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06">
        <w:r>
          <w:rPr>
            <w:rFonts w:ascii="Calibri" w:eastAsia="Calibri" w:hAnsi="Calibri" w:cs="Calibri"/>
            <w:color w:val="231F20"/>
            <w:sz w:val="24"/>
            <w:szCs w:val="24"/>
          </w:rPr>
          <w:t xml:space="preserve">Merali, Z., Huang, K., </w:t>
        </w:r>
        <w:proofErr w:type="spellStart"/>
        <w:r>
          <w:rPr>
            <w:rFonts w:ascii="Calibri" w:eastAsia="Calibri" w:hAnsi="Calibri" w:cs="Calibri"/>
            <w:color w:val="231F20"/>
            <w:sz w:val="24"/>
            <w:szCs w:val="24"/>
          </w:rPr>
          <w:t>Mikulis</w:t>
        </w:r>
        <w:proofErr w:type="spellEnd"/>
        <w:r>
          <w:rPr>
            <w:rFonts w:ascii="Calibri" w:eastAsia="Calibri" w:hAnsi="Calibri" w:cs="Calibri"/>
            <w:color w:val="231F20"/>
            <w:sz w:val="24"/>
            <w:szCs w:val="24"/>
          </w:rPr>
          <w:t xml:space="preserve">, D., Silver, F., &amp; Kassner, A. (2017). Evolution of blood-brain-barrier permeability after acute ischemic stroke. </w:t>
        </w:r>
      </w:hyperlink>
      <w:hyperlink r:id="rId107">
        <w:proofErr w:type="spellStart"/>
        <w:r>
          <w:rPr>
            <w:rFonts w:ascii="Calibri" w:eastAsia="Calibri" w:hAnsi="Calibri" w:cs="Calibri"/>
            <w:i/>
            <w:color w:val="231F20"/>
            <w:sz w:val="24"/>
            <w:szCs w:val="24"/>
          </w:rPr>
          <w:t>PloS</w:t>
        </w:r>
        <w:proofErr w:type="spellEnd"/>
        <w:r>
          <w:rPr>
            <w:rFonts w:ascii="Calibri" w:eastAsia="Calibri" w:hAnsi="Calibri" w:cs="Calibri"/>
            <w:i/>
            <w:color w:val="231F20"/>
            <w:sz w:val="24"/>
            <w:szCs w:val="24"/>
          </w:rPr>
          <w:t xml:space="preserve"> One</w:t>
        </w:r>
      </w:hyperlink>
      <w:hyperlink r:id="rId108">
        <w:r>
          <w:rPr>
            <w:rFonts w:ascii="Calibri" w:eastAsia="Calibri" w:hAnsi="Calibri" w:cs="Calibri"/>
            <w:color w:val="231F20"/>
            <w:sz w:val="24"/>
            <w:szCs w:val="24"/>
          </w:rPr>
          <w:t xml:space="preserve">, </w:t>
        </w:r>
      </w:hyperlink>
      <w:hyperlink r:id="rId109">
        <w:r>
          <w:rPr>
            <w:rFonts w:ascii="Calibri" w:eastAsia="Calibri" w:hAnsi="Calibri" w:cs="Calibri"/>
            <w:i/>
            <w:color w:val="231F20"/>
            <w:sz w:val="24"/>
            <w:szCs w:val="24"/>
          </w:rPr>
          <w:t>12</w:t>
        </w:r>
      </w:hyperlink>
      <w:hyperlink r:id="rId110">
        <w:r>
          <w:rPr>
            <w:rFonts w:ascii="Calibri" w:eastAsia="Calibri" w:hAnsi="Calibri" w:cs="Calibri"/>
            <w:color w:val="231F20"/>
            <w:sz w:val="24"/>
            <w:szCs w:val="24"/>
          </w:rPr>
          <w:t>(2), e0171558.</w:t>
        </w:r>
      </w:hyperlink>
    </w:p>
    <w:p w14:paraId="0F24D7BB"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11">
        <w:r>
          <w:rPr>
            <w:rFonts w:ascii="Calibri" w:eastAsia="Calibri" w:hAnsi="Calibri" w:cs="Calibri"/>
            <w:color w:val="231F20"/>
            <w:sz w:val="24"/>
            <w:szCs w:val="24"/>
          </w:rPr>
          <w:t xml:space="preserve">Milikovsky, D. Z., Ofer, J., Senatorov, V. V., Jr, Friedman, A. R., Prager, O., Sheintuch, L., Elazari, N., Veksler, R., Zelig, D., Weissberg, I., Bar-Klein, G., Swissa, E., Hanael, E., Ben-Arie, G., Schefenbauer, O., Kamintsky, L., Saar-Ashkenazy, R., Shelef, I., Shamir, M. H., … Friedman, A. (2019). Paroxysmal slow cortical activity in Alzheimer’s disease and epilepsy is associated with blood-brain barrier dysfunction. </w:t>
        </w:r>
      </w:hyperlink>
      <w:hyperlink r:id="rId112">
        <w:r>
          <w:rPr>
            <w:rFonts w:ascii="Calibri" w:eastAsia="Calibri" w:hAnsi="Calibri" w:cs="Calibri"/>
            <w:i/>
            <w:color w:val="231F20"/>
            <w:sz w:val="24"/>
            <w:szCs w:val="24"/>
          </w:rPr>
          <w:t>Science Translational Medicine</w:t>
        </w:r>
      </w:hyperlink>
      <w:hyperlink r:id="rId113">
        <w:r>
          <w:rPr>
            <w:rFonts w:ascii="Calibri" w:eastAsia="Calibri" w:hAnsi="Calibri" w:cs="Calibri"/>
            <w:color w:val="231F20"/>
            <w:sz w:val="24"/>
            <w:szCs w:val="24"/>
          </w:rPr>
          <w:t xml:space="preserve">, </w:t>
        </w:r>
      </w:hyperlink>
      <w:hyperlink r:id="rId114">
        <w:r>
          <w:rPr>
            <w:rFonts w:ascii="Calibri" w:eastAsia="Calibri" w:hAnsi="Calibri" w:cs="Calibri"/>
            <w:i/>
            <w:color w:val="231F20"/>
            <w:sz w:val="24"/>
            <w:szCs w:val="24"/>
          </w:rPr>
          <w:t>11</w:t>
        </w:r>
      </w:hyperlink>
      <w:hyperlink r:id="rId115">
        <w:r>
          <w:rPr>
            <w:rFonts w:ascii="Calibri" w:eastAsia="Calibri" w:hAnsi="Calibri" w:cs="Calibri"/>
            <w:color w:val="231F20"/>
            <w:sz w:val="24"/>
            <w:szCs w:val="24"/>
          </w:rPr>
          <w:t>(521). https://doi.org/</w:t>
        </w:r>
      </w:hyperlink>
      <w:hyperlink r:id="rId116">
        <w:r>
          <w:rPr>
            <w:rFonts w:ascii="Calibri" w:eastAsia="Calibri" w:hAnsi="Calibri" w:cs="Calibri"/>
            <w:color w:val="000000"/>
            <w:sz w:val="24"/>
            <w:szCs w:val="24"/>
          </w:rPr>
          <w:t>10.1126/</w:t>
        </w:r>
        <w:proofErr w:type="gramStart"/>
        <w:r>
          <w:rPr>
            <w:rFonts w:ascii="Calibri" w:eastAsia="Calibri" w:hAnsi="Calibri" w:cs="Calibri"/>
            <w:color w:val="000000"/>
            <w:sz w:val="24"/>
            <w:szCs w:val="24"/>
          </w:rPr>
          <w:t>scitranslmed.aaw</w:t>
        </w:r>
        <w:proofErr w:type="gramEnd"/>
        <w:r>
          <w:rPr>
            <w:rFonts w:ascii="Calibri" w:eastAsia="Calibri" w:hAnsi="Calibri" w:cs="Calibri"/>
            <w:color w:val="000000"/>
            <w:sz w:val="24"/>
            <w:szCs w:val="24"/>
          </w:rPr>
          <w:t>8954</w:t>
        </w:r>
      </w:hyperlink>
    </w:p>
    <w:p w14:paraId="1374D935"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17">
        <w:r>
          <w:rPr>
            <w:rFonts w:ascii="Calibri" w:eastAsia="Calibri" w:hAnsi="Calibri" w:cs="Calibri"/>
            <w:color w:val="231F20"/>
            <w:sz w:val="24"/>
            <w:szCs w:val="24"/>
          </w:rPr>
          <w:t xml:space="preserve">Mohanraj, R., Norrie, J., Stephen, L. J., Kelly, K., </w:t>
        </w:r>
        <w:proofErr w:type="spellStart"/>
        <w:r>
          <w:rPr>
            <w:rFonts w:ascii="Calibri" w:eastAsia="Calibri" w:hAnsi="Calibri" w:cs="Calibri"/>
            <w:color w:val="231F20"/>
            <w:sz w:val="24"/>
            <w:szCs w:val="24"/>
          </w:rPr>
          <w:t>Hitiris</w:t>
        </w:r>
        <w:proofErr w:type="spellEnd"/>
        <w:r>
          <w:rPr>
            <w:rFonts w:ascii="Calibri" w:eastAsia="Calibri" w:hAnsi="Calibri" w:cs="Calibri"/>
            <w:color w:val="231F20"/>
            <w:sz w:val="24"/>
            <w:szCs w:val="24"/>
          </w:rPr>
          <w:t xml:space="preserve">, N., &amp; Brodie, M. J. (2006). Mortality in adults with newly diagnosed and chronic epilepsy: a retrospective comparative study. </w:t>
        </w:r>
      </w:hyperlink>
      <w:hyperlink r:id="rId118">
        <w:r>
          <w:rPr>
            <w:rFonts w:ascii="Calibri" w:eastAsia="Calibri" w:hAnsi="Calibri" w:cs="Calibri"/>
            <w:i/>
            <w:color w:val="231F20"/>
            <w:sz w:val="24"/>
            <w:szCs w:val="24"/>
          </w:rPr>
          <w:t>Lancet Neurology</w:t>
        </w:r>
      </w:hyperlink>
      <w:hyperlink r:id="rId119">
        <w:r>
          <w:rPr>
            <w:rFonts w:ascii="Calibri" w:eastAsia="Calibri" w:hAnsi="Calibri" w:cs="Calibri"/>
            <w:color w:val="231F20"/>
            <w:sz w:val="24"/>
            <w:szCs w:val="24"/>
          </w:rPr>
          <w:t xml:space="preserve">, </w:t>
        </w:r>
      </w:hyperlink>
      <w:hyperlink r:id="rId120">
        <w:r>
          <w:rPr>
            <w:rFonts w:ascii="Calibri" w:eastAsia="Calibri" w:hAnsi="Calibri" w:cs="Calibri"/>
            <w:i/>
            <w:color w:val="231F20"/>
            <w:sz w:val="24"/>
            <w:szCs w:val="24"/>
          </w:rPr>
          <w:t>5</w:t>
        </w:r>
      </w:hyperlink>
      <w:hyperlink r:id="rId121">
        <w:r>
          <w:rPr>
            <w:rFonts w:ascii="Calibri" w:eastAsia="Calibri" w:hAnsi="Calibri" w:cs="Calibri"/>
            <w:color w:val="231F20"/>
            <w:sz w:val="24"/>
            <w:szCs w:val="24"/>
          </w:rPr>
          <w:t>(6), 481–487.</w:t>
        </w:r>
      </w:hyperlink>
    </w:p>
    <w:p w14:paraId="04BD898B"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22">
        <w:proofErr w:type="spellStart"/>
        <w:r>
          <w:rPr>
            <w:rFonts w:ascii="Calibri" w:eastAsia="Calibri" w:hAnsi="Calibri" w:cs="Calibri"/>
            <w:color w:val="231F20"/>
            <w:sz w:val="24"/>
            <w:szCs w:val="24"/>
          </w:rPr>
          <w:t>Rüber</w:t>
        </w:r>
        <w:proofErr w:type="spellEnd"/>
        <w:r>
          <w:rPr>
            <w:rFonts w:ascii="Calibri" w:eastAsia="Calibri" w:hAnsi="Calibri" w:cs="Calibri"/>
            <w:color w:val="231F20"/>
            <w:sz w:val="24"/>
            <w:szCs w:val="24"/>
          </w:rPr>
          <w:t xml:space="preserve">, T., David, B., </w:t>
        </w:r>
        <w:proofErr w:type="spellStart"/>
        <w:r>
          <w:rPr>
            <w:rFonts w:ascii="Calibri" w:eastAsia="Calibri" w:hAnsi="Calibri" w:cs="Calibri"/>
            <w:color w:val="231F20"/>
            <w:sz w:val="24"/>
            <w:szCs w:val="24"/>
          </w:rPr>
          <w:t>Lüchters</w:t>
        </w:r>
        <w:proofErr w:type="spellEnd"/>
        <w:r>
          <w:rPr>
            <w:rFonts w:ascii="Calibri" w:eastAsia="Calibri" w:hAnsi="Calibri" w:cs="Calibri"/>
            <w:color w:val="231F20"/>
            <w:sz w:val="24"/>
            <w:szCs w:val="24"/>
          </w:rPr>
          <w:t xml:space="preserve">, G., Nass, R. D., Friedman, A., Surges, R., </w:t>
        </w:r>
        <w:proofErr w:type="spellStart"/>
        <w:r>
          <w:rPr>
            <w:rFonts w:ascii="Calibri" w:eastAsia="Calibri" w:hAnsi="Calibri" w:cs="Calibri"/>
            <w:color w:val="231F20"/>
            <w:sz w:val="24"/>
            <w:szCs w:val="24"/>
          </w:rPr>
          <w:t>Stöcker</w:t>
        </w:r>
        <w:proofErr w:type="spellEnd"/>
        <w:r>
          <w:rPr>
            <w:rFonts w:ascii="Calibri" w:eastAsia="Calibri" w:hAnsi="Calibri" w:cs="Calibri"/>
            <w:color w:val="231F20"/>
            <w:sz w:val="24"/>
            <w:szCs w:val="24"/>
          </w:rPr>
          <w:t xml:space="preserve">, T., Weber, B., Deichmann, R., </w:t>
        </w:r>
        <w:proofErr w:type="spellStart"/>
        <w:r>
          <w:rPr>
            <w:rFonts w:ascii="Calibri" w:eastAsia="Calibri" w:hAnsi="Calibri" w:cs="Calibri"/>
            <w:color w:val="231F20"/>
            <w:sz w:val="24"/>
            <w:szCs w:val="24"/>
          </w:rPr>
          <w:t>Schlaug</w:t>
        </w:r>
        <w:proofErr w:type="spellEnd"/>
        <w:r>
          <w:rPr>
            <w:rFonts w:ascii="Calibri" w:eastAsia="Calibri" w:hAnsi="Calibri" w:cs="Calibri"/>
            <w:color w:val="231F20"/>
            <w:sz w:val="24"/>
            <w:szCs w:val="24"/>
          </w:rPr>
          <w:t xml:space="preserve">, G., Hattingen, E., &amp; Elger, C. E. (2018). Evidence for peri-ictal blood-brain barrier dysfunction in patients with epilepsy. </w:t>
        </w:r>
      </w:hyperlink>
      <w:hyperlink r:id="rId123">
        <w:r>
          <w:rPr>
            <w:rFonts w:ascii="Calibri" w:eastAsia="Calibri" w:hAnsi="Calibri" w:cs="Calibri"/>
            <w:i/>
            <w:color w:val="231F20"/>
            <w:sz w:val="24"/>
            <w:szCs w:val="24"/>
          </w:rPr>
          <w:t>Brain: A Journal of Neurology</w:t>
        </w:r>
      </w:hyperlink>
      <w:hyperlink r:id="rId124">
        <w:r>
          <w:rPr>
            <w:rFonts w:ascii="Calibri" w:eastAsia="Calibri" w:hAnsi="Calibri" w:cs="Calibri"/>
            <w:color w:val="231F20"/>
            <w:sz w:val="24"/>
            <w:szCs w:val="24"/>
          </w:rPr>
          <w:t xml:space="preserve">, </w:t>
        </w:r>
      </w:hyperlink>
      <w:hyperlink r:id="rId125">
        <w:r>
          <w:rPr>
            <w:rFonts w:ascii="Calibri" w:eastAsia="Calibri" w:hAnsi="Calibri" w:cs="Calibri"/>
            <w:i/>
            <w:color w:val="231F20"/>
            <w:sz w:val="24"/>
            <w:szCs w:val="24"/>
          </w:rPr>
          <w:t>141</w:t>
        </w:r>
      </w:hyperlink>
      <w:hyperlink r:id="rId126">
        <w:r>
          <w:rPr>
            <w:rFonts w:ascii="Calibri" w:eastAsia="Calibri" w:hAnsi="Calibri" w:cs="Calibri"/>
            <w:color w:val="231F20"/>
            <w:sz w:val="24"/>
            <w:szCs w:val="24"/>
          </w:rPr>
          <w:t>(10), 2952–2965.</w:t>
        </w:r>
      </w:hyperlink>
    </w:p>
    <w:p w14:paraId="76525151"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27">
        <w:r>
          <w:rPr>
            <w:rFonts w:ascii="Calibri" w:eastAsia="Calibri" w:hAnsi="Calibri" w:cs="Calibri"/>
            <w:color w:val="231F20"/>
            <w:sz w:val="24"/>
            <w:szCs w:val="24"/>
          </w:rPr>
          <w:t xml:space="preserve">Salar, S., </w:t>
        </w:r>
        <w:proofErr w:type="spellStart"/>
        <w:r>
          <w:rPr>
            <w:rFonts w:ascii="Calibri" w:eastAsia="Calibri" w:hAnsi="Calibri" w:cs="Calibri"/>
            <w:color w:val="231F20"/>
            <w:sz w:val="24"/>
            <w:szCs w:val="24"/>
          </w:rPr>
          <w:t>Lapilover</w:t>
        </w:r>
        <w:proofErr w:type="spellEnd"/>
        <w:r>
          <w:rPr>
            <w:rFonts w:ascii="Calibri" w:eastAsia="Calibri" w:hAnsi="Calibri" w:cs="Calibri"/>
            <w:color w:val="231F20"/>
            <w:sz w:val="24"/>
            <w:szCs w:val="24"/>
          </w:rPr>
          <w:t xml:space="preserve">, E., Müller, J., Hollnagel, J.-O., Lippmann, K., Friedman, A., &amp; Heinemann, U. (2016). Synaptic plasticity in area CA1 of rat hippocampal slices following intraventricular application of albumin. </w:t>
        </w:r>
      </w:hyperlink>
      <w:hyperlink r:id="rId128">
        <w:r>
          <w:rPr>
            <w:rFonts w:ascii="Calibri" w:eastAsia="Calibri" w:hAnsi="Calibri" w:cs="Calibri"/>
            <w:i/>
            <w:color w:val="231F20"/>
            <w:sz w:val="24"/>
            <w:szCs w:val="24"/>
          </w:rPr>
          <w:t>Neurobiology of Disease</w:t>
        </w:r>
      </w:hyperlink>
      <w:hyperlink r:id="rId129">
        <w:r>
          <w:rPr>
            <w:rFonts w:ascii="Calibri" w:eastAsia="Calibri" w:hAnsi="Calibri" w:cs="Calibri"/>
            <w:color w:val="231F20"/>
            <w:sz w:val="24"/>
            <w:szCs w:val="24"/>
          </w:rPr>
          <w:t xml:space="preserve">, </w:t>
        </w:r>
      </w:hyperlink>
      <w:hyperlink r:id="rId130">
        <w:r>
          <w:rPr>
            <w:rFonts w:ascii="Calibri" w:eastAsia="Calibri" w:hAnsi="Calibri" w:cs="Calibri"/>
            <w:i/>
            <w:color w:val="231F20"/>
            <w:sz w:val="24"/>
            <w:szCs w:val="24"/>
          </w:rPr>
          <w:t>91</w:t>
        </w:r>
      </w:hyperlink>
      <w:hyperlink r:id="rId131">
        <w:r>
          <w:rPr>
            <w:rFonts w:ascii="Calibri" w:eastAsia="Calibri" w:hAnsi="Calibri" w:cs="Calibri"/>
            <w:color w:val="231F20"/>
            <w:sz w:val="24"/>
            <w:szCs w:val="24"/>
          </w:rPr>
          <w:t>, 155–165.</w:t>
        </w:r>
      </w:hyperlink>
    </w:p>
    <w:p w14:paraId="4F0676A1"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32">
        <w:r>
          <w:rPr>
            <w:rFonts w:ascii="Calibri" w:eastAsia="Calibri" w:hAnsi="Calibri" w:cs="Calibri"/>
            <w:color w:val="231F20"/>
            <w:sz w:val="24"/>
            <w:szCs w:val="24"/>
          </w:rPr>
          <w:t xml:space="preserve">Scheffer, I. E., Berkovic, S., Capovilla, G., Connolly, M. B., French, J., </w:t>
        </w:r>
        <w:proofErr w:type="spellStart"/>
        <w:r>
          <w:rPr>
            <w:rFonts w:ascii="Calibri" w:eastAsia="Calibri" w:hAnsi="Calibri" w:cs="Calibri"/>
            <w:color w:val="231F20"/>
            <w:sz w:val="24"/>
            <w:szCs w:val="24"/>
          </w:rPr>
          <w:t>Guilhoto</w:t>
        </w:r>
        <w:proofErr w:type="spellEnd"/>
        <w:r>
          <w:rPr>
            <w:rFonts w:ascii="Calibri" w:eastAsia="Calibri" w:hAnsi="Calibri" w:cs="Calibri"/>
            <w:color w:val="231F20"/>
            <w:sz w:val="24"/>
            <w:szCs w:val="24"/>
          </w:rPr>
          <w:t xml:space="preserve">, L., Hirsch, E., Jain, S., Mathern, G. W., </w:t>
        </w:r>
        <w:proofErr w:type="spellStart"/>
        <w:r>
          <w:rPr>
            <w:rFonts w:ascii="Calibri" w:eastAsia="Calibri" w:hAnsi="Calibri" w:cs="Calibri"/>
            <w:color w:val="231F20"/>
            <w:sz w:val="24"/>
            <w:szCs w:val="24"/>
          </w:rPr>
          <w:t>Moshé</w:t>
        </w:r>
        <w:proofErr w:type="spellEnd"/>
        <w:r>
          <w:rPr>
            <w:rFonts w:ascii="Calibri" w:eastAsia="Calibri" w:hAnsi="Calibri" w:cs="Calibri"/>
            <w:color w:val="231F20"/>
            <w:sz w:val="24"/>
            <w:szCs w:val="24"/>
          </w:rPr>
          <w:t xml:space="preserve">, S. L., Nordli, D. R., Perucca, E., Tomson, T., Wiebe, S., Zhang, Y.-H., &amp; Zuberi, S. M. (2017). ILAE classification of the epilepsies: Position paper of the ILAE Commission for Classification and Terminology. </w:t>
        </w:r>
      </w:hyperlink>
      <w:hyperlink r:id="rId133">
        <w:proofErr w:type="spellStart"/>
        <w:r>
          <w:rPr>
            <w:rFonts w:ascii="Calibri" w:eastAsia="Calibri" w:hAnsi="Calibri" w:cs="Calibri"/>
            <w:i/>
            <w:color w:val="231F20"/>
            <w:sz w:val="24"/>
            <w:szCs w:val="24"/>
          </w:rPr>
          <w:t>Epilepsia</w:t>
        </w:r>
        <w:proofErr w:type="spellEnd"/>
      </w:hyperlink>
      <w:hyperlink r:id="rId134">
        <w:r>
          <w:rPr>
            <w:rFonts w:ascii="Calibri" w:eastAsia="Calibri" w:hAnsi="Calibri" w:cs="Calibri"/>
            <w:color w:val="231F20"/>
            <w:sz w:val="24"/>
            <w:szCs w:val="24"/>
          </w:rPr>
          <w:t xml:space="preserve">, </w:t>
        </w:r>
      </w:hyperlink>
      <w:hyperlink r:id="rId135">
        <w:r>
          <w:rPr>
            <w:rFonts w:ascii="Calibri" w:eastAsia="Calibri" w:hAnsi="Calibri" w:cs="Calibri"/>
            <w:i/>
            <w:color w:val="231F20"/>
            <w:sz w:val="24"/>
            <w:szCs w:val="24"/>
          </w:rPr>
          <w:t>58</w:t>
        </w:r>
      </w:hyperlink>
      <w:hyperlink r:id="rId136">
        <w:r>
          <w:rPr>
            <w:rFonts w:ascii="Calibri" w:eastAsia="Calibri" w:hAnsi="Calibri" w:cs="Calibri"/>
            <w:color w:val="231F20"/>
            <w:sz w:val="24"/>
            <w:szCs w:val="24"/>
          </w:rPr>
          <w:t>(4), 512–521.</w:t>
        </w:r>
      </w:hyperlink>
    </w:p>
    <w:p w14:paraId="4601CF09"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37">
        <w:r>
          <w:rPr>
            <w:rFonts w:ascii="Calibri" w:eastAsia="Calibri" w:hAnsi="Calibri" w:cs="Calibri"/>
            <w:color w:val="231F20"/>
            <w:sz w:val="24"/>
            <w:szCs w:val="24"/>
          </w:rPr>
          <w:t xml:space="preserve">Senatorov, V. V., Jr, Friedman, A. R., Milikovsky, D. Z., Ofer, J., Saar-Ashkenazy, R., Charbash, A., Jahan, N., Chin, G., Mihaly, E., Lin, J. M., Ramsay, H. J., Moghbel, A., Preininger, M. </w:t>
        </w:r>
        <w:r>
          <w:rPr>
            <w:rFonts w:ascii="Calibri" w:eastAsia="Calibri" w:hAnsi="Calibri" w:cs="Calibri"/>
            <w:color w:val="231F20"/>
            <w:sz w:val="24"/>
            <w:szCs w:val="24"/>
          </w:rPr>
          <w:lastRenderedPageBreak/>
          <w:t xml:space="preserve">K., Eddings, C. R., Harrison, H. V., Patel, R., Shen, Y., Ghanim, H., Sheng, H., … Kaufer, D. (2019). Blood-brain barrier dysfunction in aging induces hyperactivation of TGFβ signaling and chronic yet reversible neural dysfunction. </w:t>
        </w:r>
      </w:hyperlink>
      <w:hyperlink r:id="rId138">
        <w:r>
          <w:rPr>
            <w:rFonts w:ascii="Calibri" w:eastAsia="Calibri" w:hAnsi="Calibri" w:cs="Calibri"/>
            <w:i/>
            <w:color w:val="231F20"/>
            <w:sz w:val="24"/>
            <w:szCs w:val="24"/>
          </w:rPr>
          <w:t>Science Translational Medicine</w:t>
        </w:r>
      </w:hyperlink>
      <w:hyperlink r:id="rId139">
        <w:r>
          <w:rPr>
            <w:rFonts w:ascii="Calibri" w:eastAsia="Calibri" w:hAnsi="Calibri" w:cs="Calibri"/>
            <w:color w:val="231F20"/>
            <w:sz w:val="24"/>
            <w:szCs w:val="24"/>
          </w:rPr>
          <w:t xml:space="preserve">, </w:t>
        </w:r>
      </w:hyperlink>
      <w:hyperlink r:id="rId140">
        <w:r>
          <w:rPr>
            <w:rFonts w:ascii="Calibri" w:eastAsia="Calibri" w:hAnsi="Calibri" w:cs="Calibri"/>
            <w:i/>
            <w:color w:val="231F20"/>
            <w:sz w:val="24"/>
            <w:szCs w:val="24"/>
          </w:rPr>
          <w:t>11</w:t>
        </w:r>
      </w:hyperlink>
      <w:hyperlink r:id="rId141">
        <w:r>
          <w:rPr>
            <w:rFonts w:ascii="Calibri" w:eastAsia="Calibri" w:hAnsi="Calibri" w:cs="Calibri"/>
            <w:color w:val="231F20"/>
            <w:sz w:val="24"/>
            <w:szCs w:val="24"/>
          </w:rPr>
          <w:t>(521). https://doi.org/</w:t>
        </w:r>
      </w:hyperlink>
      <w:hyperlink r:id="rId142">
        <w:r>
          <w:rPr>
            <w:rFonts w:ascii="Calibri" w:eastAsia="Calibri" w:hAnsi="Calibri" w:cs="Calibri"/>
            <w:color w:val="000000"/>
            <w:sz w:val="24"/>
            <w:szCs w:val="24"/>
          </w:rPr>
          <w:t>10.1126/</w:t>
        </w:r>
        <w:proofErr w:type="gramStart"/>
        <w:r>
          <w:rPr>
            <w:rFonts w:ascii="Calibri" w:eastAsia="Calibri" w:hAnsi="Calibri" w:cs="Calibri"/>
            <w:color w:val="000000"/>
            <w:sz w:val="24"/>
            <w:szCs w:val="24"/>
          </w:rPr>
          <w:t>scitranslmed.aaw</w:t>
        </w:r>
        <w:proofErr w:type="gramEnd"/>
        <w:r>
          <w:rPr>
            <w:rFonts w:ascii="Calibri" w:eastAsia="Calibri" w:hAnsi="Calibri" w:cs="Calibri"/>
            <w:color w:val="000000"/>
            <w:sz w:val="24"/>
            <w:szCs w:val="24"/>
          </w:rPr>
          <w:t>8283</w:t>
        </w:r>
      </w:hyperlink>
    </w:p>
    <w:p w14:paraId="4E707039"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43">
        <w:r>
          <w:rPr>
            <w:rFonts w:ascii="Calibri" w:eastAsia="Calibri" w:hAnsi="Calibri" w:cs="Calibri"/>
            <w:color w:val="231F20"/>
            <w:sz w:val="24"/>
            <w:szCs w:val="24"/>
          </w:rPr>
          <w:t xml:space="preserve">Seneviratne, U., Cook, M., &amp; D’Souza, W. (2014). Focal abnormalities in idiopathic generalized epilepsy: a critical review of the literature. </w:t>
        </w:r>
      </w:hyperlink>
      <w:hyperlink r:id="rId144">
        <w:proofErr w:type="spellStart"/>
        <w:r>
          <w:rPr>
            <w:rFonts w:ascii="Calibri" w:eastAsia="Calibri" w:hAnsi="Calibri" w:cs="Calibri"/>
            <w:i/>
            <w:color w:val="231F20"/>
            <w:sz w:val="24"/>
            <w:szCs w:val="24"/>
          </w:rPr>
          <w:t>Epilepsia</w:t>
        </w:r>
        <w:proofErr w:type="spellEnd"/>
      </w:hyperlink>
      <w:hyperlink r:id="rId145">
        <w:r>
          <w:rPr>
            <w:rFonts w:ascii="Calibri" w:eastAsia="Calibri" w:hAnsi="Calibri" w:cs="Calibri"/>
            <w:color w:val="231F20"/>
            <w:sz w:val="24"/>
            <w:szCs w:val="24"/>
          </w:rPr>
          <w:t xml:space="preserve">, </w:t>
        </w:r>
      </w:hyperlink>
      <w:hyperlink r:id="rId146">
        <w:r>
          <w:rPr>
            <w:rFonts w:ascii="Calibri" w:eastAsia="Calibri" w:hAnsi="Calibri" w:cs="Calibri"/>
            <w:i/>
            <w:color w:val="231F20"/>
            <w:sz w:val="24"/>
            <w:szCs w:val="24"/>
          </w:rPr>
          <w:t>55</w:t>
        </w:r>
      </w:hyperlink>
      <w:hyperlink r:id="rId147">
        <w:r>
          <w:rPr>
            <w:rFonts w:ascii="Calibri" w:eastAsia="Calibri" w:hAnsi="Calibri" w:cs="Calibri"/>
            <w:color w:val="231F20"/>
            <w:sz w:val="24"/>
            <w:szCs w:val="24"/>
          </w:rPr>
          <w:t>(8), 1157–1169.</w:t>
        </w:r>
      </w:hyperlink>
    </w:p>
    <w:p w14:paraId="4A8E2062"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48">
        <w:r>
          <w:rPr>
            <w:rFonts w:ascii="Calibri" w:eastAsia="Calibri" w:hAnsi="Calibri" w:cs="Calibri"/>
            <w:color w:val="231F20"/>
            <w:sz w:val="24"/>
            <w:szCs w:val="24"/>
          </w:rPr>
          <w:t xml:space="preserve">Serlin, Y., Ofer, J., Ben-Arie, G., Veksler, R., </w:t>
        </w:r>
        <w:proofErr w:type="spellStart"/>
        <w:r>
          <w:rPr>
            <w:rFonts w:ascii="Calibri" w:eastAsia="Calibri" w:hAnsi="Calibri" w:cs="Calibri"/>
            <w:color w:val="231F20"/>
            <w:sz w:val="24"/>
            <w:szCs w:val="24"/>
          </w:rPr>
          <w:t>Ifergane</w:t>
        </w:r>
        <w:proofErr w:type="spellEnd"/>
        <w:r>
          <w:rPr>
            <w:rFonts w:ascii="Calibri" w:eastAsia="Calibri" w:hAnsi="Calibri" w:cs="Calibri"/>
            <w:color w:val="231F20"/>
            <w:sz w:val="24"/>
            <w:szCs w:val="24"/>
          </w:rPr>
          <w:t xml:space="preserve">, G., </w:t>
        </w:r>
        <w:proofErr w:type="spellStart"/>
        <w:r>
          <w:rPr>
            <w:rFonts w:ascii="Calibri" w:eastAsia="Calibri" w:hAnsi="Calibri" w:cs="Calibri"/>
            <w:color w:val="231F20"/>
            <w:sz w:val="24"/>
            <w:szCs w:val="24"/>
          </w:rPr>
          <w:t>Shelef</w:t>
        </w:r>
        <w:proofErr w:type="spellEnd"/>
        <w:r>
          <w:rPr>
            <w:rFonts w:ascii="Calibri" w:eastAsia="Calibri" w:hAnsi="Calibri" w:cs="Calibri"/>
            <w:color w:val="231F20"/>
            <w:sz w:val="24"/>
            <w:szCs w:val="24"/>
          </w:rPr>
          <w:t xml:space="preserve">, I., </w:t>
        </w:r>
        <w:proofErr w:type="spellStart"/>
        <w:r>
          <w:rPr>
            <w:rFonts w:ascii="Calibri" w:eastAsia="Calibri" w:hAnsi="Calibri" w:cs="Calibri"/>
            <w:color w:val="231F20"/>
            <w:sz w:val="24"/>
            <w:szCs w:val="24"/>
          </w:rPr>
          <w:t>Minuk</w:t>
        </w:r>
        <w:proofErr w:type="spellEnd"/>
        <w:r>
          <w:rPr>
            <w:rFonts w:ascii="Calibri" w:eastAsia="Calibri" w:hAnsi="Calibri" w:cs="Calibri"/>
            <w:color w:val="231F20"/>
            <w:sz w:val="24"/>
            <w:szCs w:val="24"/>
          </w:rPr>
          <w:t xml:space="preserve">, J., Horev, A., &amp; Friedman, A. (2019). Blood-Brain Barrier Leakage: A New Biomarker in Transient Ischemic Attacks. </w:t>
        </w:r>
      </w:hyperlink>
      <w:hyperlink r:id="rId149">
        <w:r>
          <w:rPr>
            <w:rFonts w:ascii="Calibri" w:eastAsia="Calibri" w:hAnsi="Calibri" w:cs="Calibri"/>
            <w:i/>
            <w:color w:val="231F20"/>
            <w:sz w:val="24"/>
            <w:szCs w:val="24"/>
          </w:rPr>
          <w:t>Stroke; a Journal of Cerebral Circulation</w:t>
        </w:r>
      </w:hyperlink>
      <w:hyperlink r:id="rId150">
        <w:r>
          <w:rPr>
            <w:rFonts w:ascii="Calibri" w:eastAsia="Calibri" w:hAnsi="Calibri" w:cs="Calibri"/>
            <w:color w:val="231F20"/>
            <w:sz w:val="24"/>
            <w:szCs w:val="24"/>
          </w:rPr>
          <w:t xml:space="preserve">, </w:t>
        </w:r>
      </w:hyperlink>
      <w:hyperlink r:id="rId151">
        <w:r>
          <w:rPr>
            <w:rFonts w:ascii="Calibri" w:eastAsia="Calibri" w:hAnsi="Calibri" w:cs="Calibri"/>
            <w:i/>
            <w:color w:val="231F20"/>
            <w:sz w:val="24"/>
            <w:szCs w:val="24"/>
          </w:rPr>
          <w:t>50</w:t>
        </w:r>
      </w:hyperlink>
      <w:hyperlink r:id="rId152">
        <w:r>
          <w:rPr>
            <w:rFonts w:ascii="Calibri" w:eastAsia="Calibri" w:hAnsi="Calibri" w:cs="Calibri"/>
            <w:color w:val="231F20"/>
            <w:sz w:val="24"/>
            <w:szCs w:val="24"/>
          </w:rPr>
          <w:t>(5), 1266–1269.</w:t>
        </w:r>
      </w:hyperlink>
    </w:p>
    <w:p w14:paraId="497D3C19"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53">
        <w:r>
          <w:rPr>
            <w:rFonts w:ascii="Calibri" w:eastAsia="Calibri" w:hAnsi="Calibri" w:cs="Calibri"/>
            <w:color w:val="231F20"/>
            <w:sz w:val="24"/>
            <w:szCs w:val="24"/>
          </w:rPr>
          <w:t xml:space="preserve">Storey, J. D. (2002). A direct approach to false discovery rates. In </w:t>
        </w:r>
      </w:hyperlink>
      <w:hyperlink r:id="rId154">
        <w:r>
          <w:rPr>
            <w:rFonts w:ascii="Calibri" w:eastAsia="Calibri" w:hAnsi="Calibri" w:cs="Calibri"/>
            <w:i/>
            <w:color w:val="231F20"/>
            <w:sz w:val="24"/>
            <w:szCs w:val="24"/>
          </w:rPr>
          <w:t>Journal of the Royal Statistical Society: Series B (Statistical Methodology)</w:t>
        </w:r>
      </w:hyperlink>
      <w:hyperlink r:id="rId155">
        <w:r>
          <w:rPr>
            <w:rFonts w:ascii="Calibri" w:eastAsia="Calibri" w:hAnsi="Calibri" w:cs="Calibri"/>
            <w:color w:val="231F20"/>
            <w:sz w:val="24"/>
            <w:szCs w:val="24"/>
          </w:rPr>
          <w:t xml:space="preserve"> (Vol. 64, Issue 3, pp. 479–498). https://doi.org/</w:t>
        </w:r>
      </w:hyperlink>
      <w:hyperlink r:id="rId156">
        <w:r>
          <w:rPr>
            <w:rFonts w:ascii="Calibri" w:eastAsia="Calibri" w:hAnsi="Calibri" w:cs="Calibri"/>
            <w:color w:val="000000"/>
            <w:sz w:val="24"/>
            <w:szCs w:val="24"/>
          </w:rPr>
          <w:t>10.1111/1467-9868.00346</w:t>
        </w:r>
      </w:hyperlink>
    </w:p>
    <w:p w14:paraId="64776585"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57">
        <w:r>
          <w:rPr>
            <w:rFonts w:ascii="Calibri" w:eastAsia="Calibri" w:hAnsi="Calibri" w:cs="Calibri"/>
            <w:color w:val="231F20"/>
            <w:sz w:val="24"/>
            <w:szCs w:val="24"/>
          </w:rPr>
          <w:t xml:space="preserve">Tofts, P. S., Brix, G., Buckley, D. L., Evelhoch, J. L., Henderson, E., Knopp, M. V., Larsson, H. B. W., Lee, T.-Y., Mayr, N. A., Parker, G. J. M., Port, R. E., Taylor, J., &amp; Weisskoff, R. M. (1999). Estimating kinetic parameters from dynamic contrast-enhanced t1-weighted MRI of a diffusable tracer: Standardized quantities and symbols. In </w:t>
        </w:r>
      </w:hyperlink>
      <w:hyperlink r:id="rId158">
        <w:r>
          <w:rPr>
            <w:rFonts w:ascii="Calibri" w:eastAsia="Calibri" w:hAnsi="Calibri" w:cs="Calibri"/>
            <w:i/>
            <w:color w:val="231F20"/>
            <w:sz w:val="24"/>
            <w:szCs w:val="24"/>
          </w:rPr>
          <w:t>Journal of Magnetic Resonance Imaging</w:t>
        </w:r>
      </w:hyperlink>
      <w:hyperlink r:id="rId159">
        <w:r>
          <w:rPr>
            <w:rFonts w:ascii="Calibri" w:eastAsia="Calibri" w:hAnsi="Calibri" w:cs="Calibri"/>
            <w:color w:val="231F20"/>
            <w:sz w:val="24"/>
            <w:szCs w:val="24"/>
          </w:rPr>
          <w:t xml:space="preserve"> (Vol. 10, Issue 3, pp. 223–232). https://doi.org/</w:t>
        </w:r>
      </w:hyperlink>
      <w:hyperlink r:id="rId160">
        <w:r>
          <w:rPr>
            <w:rFonts w:ascii="Calibri" w:eastAsia="Calibri" w:hAnsi="Calibri" w:cs="Calibri"/>
            <w:color w:val="000000"/>
            <w:sz w:val="24"/>
            <w:szCs w:val="24"/>
          </w:rPr>
          <w:t>10.1002/(sici)1522-2586(199909)10:3&lt;223::aid-jmri2&gt;3.0.co;2-s</w:t>
        </w:r>
      </w:hyperlink>
    </w:p>
    <w:p w14:paraId="537E825F"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61">
        <w:r>
          <w:rPr>
            <w:rFonts w:ascii="Calibri" w:eastAsia="Calibri" w:hAnsi="Calibri" w:cs="Calibri"/>
            <w:color w:val="231F20"/>
            <w:sz w:val="24"/>
            <w:szCs w:val="24"/>
          </w:rPr>
          <w:t xml:space="preserve">Tomkins, O., Friedman, O., Ivens, S., </w:t>
        </w:r>
        <w:proofErr w:type="spellStart"/>
        <w:r>
          <w:rPr>
            <w:rFonts w:ascii="Calibri" w:eastAsia="Calibri" w:hAnsi="Calibri" w:cs="Calibri"/>
            <w:color w:val="231F20"/>
            <w:sz w:val="24"/>
            <w:szCs w:val="24"/>
          </w:rPr>
          <w:t>Reiffurth</w:t>
        </w:r>
        <w:proofErr w:type="spellEnd"/>
        <w:r>
          <w:rPr>
            <w:rFonts w:ascii="Calibri" w:eastAsia="Calibri" w:hAnsi="Calibri" w:cs="Calibri"/>
            <w:color w:val="231F20"/>
            <w:sz w:val="24"/>
            <w:szCs w:val="24"/>
          </w:rPr>
          <w:t xml:space="preserve">, C., Major, S., Dreier, J. P., Heinemann, U., &amp; Friedman, A. (2007). Blood-brain barrier disruption results in delayed functional and structural alterations in the rat neocortex. </w:t>
        </w:r>
      </w:hyperlink>
      <w:hyperlink r:id="rId162">
        <w:r>
          <w:rPr>
            <w:rFonts w:ascii="Calibri" w:eastAsia="Calibri" w:hAnsi="Calibri" w:cs="Calibri"/>
            <w:i/>
            <w:color w:val="231F20"/>
            <w:sz w:val="24"/>
            <w:szCs w:val="24"/>
          </w:rPr>
          <w:t>Neurobiology of Disease</w:t>
        </w:r>
      </w:hyperlink>
      <w:hyperlink r:id="rId163">
        <w:r>
          <w:rPr>
            <w:rFonts w:ascii="Calibri" w:eastAsia="Calibri" w:hAnsi="Calibri" w:cs="Calibri"/>
            <w:color w:val="231F20"/>
            <w:sz w:val="24"/>
            <w:szCs w:val="24"/>
          </w:rPr>
          <w:t xml:space="preserve">, </w:t>
        </w:r>
      </w:hyperlink>
      <w:hyperlink r:id="rId164">
        <w:r>
          <w:rPr>
            <w:rFonts w:ascii="Calibri" w:eastAsia="Calibri" w:hAnsi="Calibri" w:cs="Calibri"/>
            <w:i/>
            <w:color w:val="231F20"/>
            <w:sz w:val="24"/>
            <w:szCs w:val="24"/>
          </w:rPr>
          <w:t>25</w:t>
        </w:r>
      </w:hyperlink>
      <w:hyperlink r:id="rId165">
        <w:r>
          <w:rPr>
            <w:rFonts w:ascii="Calibri" w:eastAsia="Calibri" w:hAnsi="Calibri" w:cs="Calibri"/>
            <w:color w:val="231F20"/>
            <w:sz w:val="24"/>
            <w:szCs w:val="24"/>
          </w:rPr>
          <w:t>(2), 367–377.</w:t>
        </w:r>
      </w:hyperlink>
    </w:p>
    <w:p w14:paraId="375C554C"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66">
        <w:r>
          <w:rPr>
            <w:rFonts w:ascii="Calibri" w:eastAsia="Calibri" w:hAnsi="Calibri" w:cs="Calibri"/>
            <w:color w:val="231F20"/>
            <w:sz w:val="24"/>
            <w:szCs w:val="24"/>
          </w:rPr>
          <w:t xml:space="preserve">Ton, T. G. N., DeLeire, T., May, S. G., Hou, N., Tebeka, M. G., Chen, E., &amp; Chodosh, J. (2017). The financial burden and health care utilization patterns associated with amnestic mild cognitive impairment. In </w:t>
        </w:r>
      </w:hyperlink>
      <w:hyperlink r:id="rId167">
        <w:r>
          <w:rPr>
            <w:rFonts w:ascii="Calibri" w:eastAsia="Calibri" w:hAnsi="Calibri" w:cs="Calibri"/>
            <w:i/>
            <w:color w:val="231F20"/>
            <w:sz w:val="24"/>
            <w:szCs w:val="24"/>
          </w:rPr>
          <w:t>Alzheimer’s &amp; Dementia</w:t>
        </w:r>
      </w:hyperlink>
      <w:hyperlink r:id="rId168">
        <w:r>
          <w:rPr>
            <w:rFonts w:ascii="Calibri" w:eastAsia="Calibri" w:hAnsi="Calibri" w:cs="Calibri"/>
            <w:color w:val="231F20"/>
            <w:sz w:val="24"/>
            <w:szCs w:val="24"/>
          </w:rPr>
          <w:t xml:space="preserve"> (Vol. 13, Issue 3, pp. 217–224). </w:t>
        </w:r>
        <w:r>
          <w:rPr>
            <w:rFonts w:ascii="Calibri" w:eastAsia="Calibri" w:hAnsi="Calibri" w:cs="Calibri"/>
            <w:color w:val="231F20"/>
            <w:sz w:val="24"/>
            <w:szCs w:val="24"/>
          </w:rPr>
          <w:lastRenderedPageBreak/>
          <w:t>https://doi.org/</w:t>
        </w:r>
      </w:hyperlink>
      <w:hyperlink r:id="rId169">
        <w:r>
          <w:rPr>
            <w:rFonts w:ascii="Calibri" w:eastAsia="Calibri" w:hAnsi="Calibri" w:cs="Calibri"/>
            <w:color w:val="000000"/>
            <w:sz w:val="24"/>
            <w:szCs w:val="24"/>
          </w:rPr>
          <w:t>10.1016/j.jalz.2016.08.009</w:t>
        </w:r>
      </w:hyperlink>
    </w:p>
    <w:p w14:paraId="6C4115D4"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70">
        <w:proofErr w:type="spellStart"/>
        <w:r>
          <w:rPr>
            <w:rFonts w:ascii="Calibri" w:eastAsia="Calibri" w:hAnsi="Calibri" w:cs="Calibri"/>
            <w:color w:val="231F20"/>
            <w:sz w:val="24"/>
            <w:szCs w:val="24"/>
          </w:rPr>
          <w:t>Vazana</w:t>
        </w:r>
        <w:proofErr w:type="spellEnd"/>
        <w:r>
          <w:rPr>
            <w:rFonts w:ascii="Calibri" w:eastAsia="Calibri" w:hAnsi="Calibri" w:cs="Calibri"/>
            <w:color w:val="231F20"/>
            <w:sz w:val="24"/>
            <w:szCs w:val="24"/>
          </w:rPr>
          <w:t xml:space="preserve">, U., Veksler, R., Pell, G. S., Prager, O., Fassler, M., Chassidim, Y., Roth, Y., Shahar, H., </w:t>
        </w:r>
        <w:proofErr w:type="spellStart"/>
        <w:r>
          <w:rPr>
            <w:rFonts w:ascii="Calibri" w:eastAsia="Calibri" w:hAnsi="Calibri" w:cs="Calibri"/>
            <w:color w:val="231F20"/>
            <w:sz w:val="24"/>
            <w:szCs w:val="24"/>
          </w:rPr>
          <w:t>Zangen</w:t>
        </w:r>
        <w:proofErr w:type="spellEnd"/>
        <w:r>
          <w:rPr>
            <w:rFonts w:ascii="Calibri" w:eastAsia="Calibri" w:hAnsi="Calibri" w:cs="Calibri"/>
            <w:color w:val="231F20"/>
            <w:sz w:val="24"/>
            <w:szCs w:val="24"/>
          </w:rPr>
          <w:t xml:space="preserve">, A., Raccah, R., Onesti, E., </w:t>
        </w:r>
        <w:proofErr w:type="spellStart"/>
        <w:r>
          <w:rPr>
            <w:rFonts w:ascii="Calibri" w:eastAsia="Calibri" w:hAnsi="Calibri" w:cs="Calibri"/>
            <w:color w:val="231F20"/>
            <w:sz w:val="24"/>
            <w:szCs w:val="24"/>
          </w:rPr>
          <w:t>Ceccanti</w:t>
        </w:r>
        <w:proofErr w:type="spellEnd"/>
        <w:r>
          <w:rPr>
            <w:rFonts w:ascii="Calibri" w:eastAsia="Calibri" w:hAnsi="Calibri" w:cs="Calibri"/>
            <w:color w:val="231F20"/>
            <w:sz w:val="24"/>
            <w:szCs w:val="24"/>
          </w:rPr>
          <w:t xml:space="preserve">, M., Colonnese, C., Santoro, A., Salvati, M., D’Elia, A., </w:t>
        </w:r>
        <w:proofErr w:type="spellStart"/>
        <w:r>
          <w:rPr>
            <w:rFonts w:ascii="Calibri" w:eastAsia="Calibri" w:hAnsi="Calibri" w:cs="Calibri"/>
            <w:color w:val="231F20"/>
            <w:sz w:val="24"/>
            <w:szCs w:val="24"/>
          </w:rPr>
          <w:t>Nucciarelli</w:t>
        </w:r>
        <w:proofErr w:type="spellEnd"/>
        <w:r>
          <w:rPr>
            <w:rFonts w:ascii="Calibri" w:eastAsia="Calibri" w:hAnsi="Calibri" w:cs="Calibri"/>
            <w:color w:val="231F20"/>
            <w:sz w:val="24"/>
            <w:szCs w:val="24"/>
          </w:rPr>
          <w:t xml:space="preserve">, V., </w:t>
        </w:r>
        <w:proofErr w:type="spellStart"/>
        <w:r>
          <w:rPr>
            <w:rFonts w:ascii="Calibri" w:eastAsia="Calibri" w:hAnsi="Calibri" w:cs="Calibri"/>
            <w:color w:val="231F20"/>
            <w:sz w:val="24"/>
            <w:szCs w:val="24"/>
          </w:rPr>
          <w:t>Inghilleri</w:t>
        </w:r>
        <w:proofErr w:type="spellEnd"/>
        <w:r>
          <w:rPr>
            <w:rFonts w:ascii="Calibri" w:eastAsia="Calibri" w:hAnsi="Calibri" w:cs="Calibri"/>
            <w:color w:val="231F20"/>
            <w:sz w:val="24"/>
            <w:szCs w:val="24"/>
          </w:rPr>
          <w:t xml:space="preserve">, M., &amp; Friedman, A. (2016). Glutamate-Mediated Blood-Brain Barrier Opening: Implications for Neuroprotection and Drug Delivery. </w:t>
        </w:r>
      </w:hyperlink>
      <w:hyperlink r:id="rId171">
        <w:r>
          <w:rPr>
            <w:rFonts w:ascii="Calibri" w:eastAsia="Calibri" w:hAnsi="Calibri" w:cs="Calibri"/>
            <w:i/>
            <w:color w:val="231F20"/>
            <w:sz w:val="24"/>
            <w:szCs w:val="24"/>
          </w:rPr>
          <w:t>The Journal of Neuroscience: The Official Journal of the Society for Neuroscience</w:t>
        </w:r>
      </w:hyperlink>
      <w:hyperlink r:id="rId172">
        <w:r>
          <w:rPr>
            <w:rFonts w:ascii="Calibri" w:eastAsia="Calibri" w:hAnsi="Calibri" w:cs="Calibri"/>
            <w:color w:val="231F20"/>
            <w:sz w:val="24"/>
            <w:szCs w:val="24"/>
          </w:rPr>
          <w:t xml:space="preserve">, </w:t>
        </w:r>
      </w:hyperlink>
      <w:hyperlink r:id="rId173">
        <w:r>
          <w:rPr>
            <w:rFonts w:ascii="Calibri" w:eastAsia="Calibri" w:hAnsi="Calibri" w:cs="Calibri"/>
            <w:i/>
            <w:color w:val="231F20"/>
            <w:sz w:val="24"/>
            <w:szCs w:val="24"/>
          </w:rPr>
          <w:t>36</w:t>
        </w:r>
      </w:hyperlink>
      <w:hyperlink r:id="rId174">
        <w:r>
          <w:rPr>
            <w:rFonts w:ascii="Calibri" w:eastAsia="Calibri" w:hAnsi="Calibri" w:cs="Calibri"/>
            <w:color w:val="231F20"/>
            <w:sz w:val="24"/>
            <w:szCs w:val="24"/>
          </w:rPr>
          <w:t>(29), 7727–7739.</w:t>
        </w:r>
      </w:hyperlink>
    </w:p>
    <w:p w14:paraId="17EF6253"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75">
        <w:r>
          <w:rPr>
            <w:rFonts w:ascii="Calibri" w:eastAsia="Calibri" w:hAnsi="Calibri" w:cs="Calibri"/>
            <w:color w:val="231F20"/>
            <w:sz w:val="24"/>
            <w:szCs w:val="24"/>
          </w:rPr>
          <w:t xml:space="preserve">Veksler, R., Vazana, U., Serlin, Y., Prager, O., Ofer, J., Shemen, N., Fisher, A. M., Minaeva, O., Hua, N., Saar-Ashkenazy, R., Benou, I., Riklin-Raviv, T., Parker, E., Mumby, G., Kamintsky, L., Beyea, S., Bowen, C. V., Shelef, I., O’Keeffe, E., … Friedman, A. (2020). Slow blood-to-brain transport underlies enduring barrier dysfunction in American football players. In </w:t>
        </w:r>
      </w:hyperlink>
      <w:hyperlink r:id="rId176">
        <w:r>
          <w:rPr>
            <w:rFonts w:ascii="Calibri" w:eastAsia="Calibri" w:hAnsi="Calibri" w:cs="Calibri"/>
            <w:i/>
            <w:color w:val="231F20"/>
            <w:sz w:val="24"/>
            <w:szCs w:val="24"/>
          </w:rPr>
          <w:t>Brain</w:t>
        </w:r>
      </w:hyperlink>
      <w:hyperlink r:id="rId177">
        <w:r>
          <w:rPr>
            <w:rFonts w:ascii="Calibri" w:eastAsia="Calibri" w:hAnsi="Calibri" w:cs="Calibri"/>
            <w:color w:val="231F20"/>
            <w:sz w:val="24"/>
            <w:szCs w:val="24"/>
          </w:rPr>
          <w:t xml:space="preserve"> (Vol. 143, Issue 6, pp. 1826–1842). https://doi.org/</w:t>
        </w:r>
      </w:hyperlink>
      <w:hyperlink r:id="rId178">
        <w:r>
          <w:rPr>
            <w:rFonts w:ascii="Calibri" w:eastAsia="Calibri" w:hAnsi="Calibri" w:cs="Calibri"/>
            <w:color w:val="000000"/>
            <w:sz w:val="24"/>
            <w:szCs w:val="24"/>
          </w:rPr>
          <w:t>10.1093/brain/awaa140</w:t>
        </w:r>
      </w:hyperlink>
    </w:p>
    <w:p w14:paraId="559BCAD1"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79">
        <w:proofErr w:type="spellStart"/>
        <w:r>
          <w:rPr>
            <w:rFonts w:ascii="Calibri" w:eastAsia="Calibri" w:hAnsi="Calibri" w:cs="Calibri"/>
            <w:color w:val="231F20"/>
            <w:sz w:val="24"/>
            <w:szCs w:val="24"/>
          </w:rPr>
          <w:t>Villringer</w:t>
        </w:r>
        <w:proofErr w:type="spellEnd"/>
        <w:r>
          <w:rPr>
            <w:rFonts w:ascii="Calibri" w:eastAsia="Calibri" w:hAnsi="Calibri" w:cs="Calibri"/>
            <w:color w:val="231F20"/>
            <w:sz w:val="24"/>
            <w:szCs w:val="24"/>
          </w:rPr>
          <w:t xml:space="preserve">, K., Sanz Cuesta, B. E., </w:t>
        </w:r>
        <w:proofErr w:type="spellStart"/>
        <w:r>
          <w:rPr>
            <w:rFonts w:ascii="Calibri" w:eastAsia="Calibri" w:hAnsi="Calibri" w:cs="Calibri"/>
            <w:color w:val="231F20"/>
            <w:sz w:val="24"/>
            <w:szCs w:val="24"/>
          </w:rPr>
          <w:t>Ostwaldt</w:t>
        </w:r>
        <w:proofErr w:type="spellEnd"/>
        <w:r>
          <w:rPr>
            <w:rFonts w:ascii="Calibri" w:eastAsia="Calibri" w:hAnsi="Calibri" w:cs="Calibri"/>
            <w:color w:val="231F20"/>
            <w:sz w:val="24"/>
            <w:szCs w:val="24"/>
          </w:rPr>
          <w:t xml:space="preserve">, A.-C., Grittner, U., </w:t>
        </w:r>
        <w:proofErr w:type="spellStart"/>
        <w:r>
          <w:rPr>
            <w:rFonts w:ascii="Calibri" w:eastAsia="Calibri" w:hAnsi="Calibri" w:cs="Calibri"/>
            <w:color w:val="231F20"/>
            <w:sz w:val="24"/>
            <w:szCs w:val="24"/>
          </w:rPr>
          <w:t>Brunecker</w:t>
        </w:r>
        <w:proofErr w:type="spellEnd"/>
        <w:r>
          <w:rPr>
            <w:rFonts w:ascii="Calibri" w:eastAsia="Calibri" w:hAnsi="Calibri" w:cs="Calibri"/>
            <w:color w:val="231F20"/>
            <w:sz w:val="24"/>
            <w:szCs w:val="24"/>
          </w:rPr>
          <w:t xml:space="preserve">, P., Khalil, A. A., Schindler, K., </w:t>
        </w:r>
        <w:proofErr w:type="spellStart"/>
        <w:r>
          <w:rPr>
            <w:rFonts w:ascii="Calibri" w:eastAsia="Calibri" w:hAnsi="Calibri" w:cs="Calibri"/>
            <w:color w:val="231F20"/>
            <w:sz w:val="24"/>
            <w:szCs w:val="24"/>
          </w:rPr>
          <w:t>Eisenblätter</w:t>
        </w:r>
        <w:proofErr w:type="spellEnd"/>
        <w:r>
          <w:rPr>
            <w:rFonts w:ascii="Calibri" w:eastAsia="Calibri" w:hAnsi="Calibri" w:cs="Calibri"/>
            <w:color w:val="231F20"/>
            <w:sz w:val="24"/>
            <w:szCs w:val="24"/>
          </w:rPr>
          <w:t xml:space="preserve">, O., Audebert, H., &amp; </w:t>
        </w:r>
        <w:proofErr w:type="spellStart"/>
        <w:r>
          <w:rPr>
            <w:rFonts w:ascii="Calibri" w:eastAsia="Calibri" w:hAnsi="Calibri" w:cs="Calibri"/>
            <w:color w:val="231F20"/>
            <w:sz w:val="24"/>
            <w:szCs w:val="24"/>
          </w:rPr>
          <w:t>Fiebach</w:t>
        </w:r>
        <w:proofErr w:type="spellEnd"/>
        <w:r>
          <w:rPr>
            <w:rFonts w:ascii="Calibri" w:eastAsia="Calibri" w:hAnsi="Calibri" w:cs="Calibri"/>
            <w:color w:val="231F20"/>
            <w:sz w:val="24"/>
            <w:szCs w:val="24"/>
          </w:rPr>
          <w:t xml:space="preserve">, J. B. (2017). DCE-MRI blood-brain barrier assessment in acute ischemic stroke. </w:t>
        </w:r>
      </w:hyperlink>
      <w:hyperlink r:id="rId180">
        <w:r>
          <w:rPr>
            <w:rFonts w:ascii="Calibri" w:eastAsia="Calibri" w:hAnsi="Calibri" w:cs="Calibri"/>
            <w:i/>
            <w:color w:val="231F20"/>
            <w:sz w:val="24"/>
            <w:szCs w:val="24"/>
          </w:rPr>
          <w:t>Neurology</w:t>
        </w:r>
      </w:hyperlink>
      <w:hyperlink r:id="rId181">
        <w:r>
          <w:rPr>
            <w:rFonts w:ascii="Calibri" w:eastAsia="Calibri" w:hAnsi="Calibri" w:cs="Calibri"/>
            <w:color w:val="231F20"/>
            <w:sz w:val="24"/>
            <w:szCs w:val="24"/>
          </w:rPr>
          <w:t xml:space="preserve">, </w:t>
        </w:r>
      </w:hyperlink>
      <w:hyperlink r:id="rId182">
        <w:r>
          <w:rPr>
            <w:rFonts w:ascii="Calibri" w:eastAsia="Calibri" w:hAnsi="Calibri" w:cs="Calibri"/>
            <w:i/>
            <w:color w:val="231F20"/>
            <w:sz w:val="24"/>
            <w:szCs w:val="24"/>
          </w:rPr>
          <w:t>88</w:t>
        </w:r>
      </w:hyperlink>
      <w:hyperlink r:id="rId183">
        <w:r>
          <w:rPr>
            <w:rFonts w:ascii="Calibri" w:eastAsia="Calibri" w:hAnsi="Calibri" w:cs="Calibri"/>
            <w:color w:val="231F20"/>
            <w:sz w:val="24"/>
            <w:szCs w:val="24"/>
          </w:rPr>
          <w:t>(5), 433–440.</w:t>
        </w:r>
      </w:hyperlink>
    </w:p>
    <w:p w14:paraId="54C08466" w14:textId="77777777" w:rsidR="00C15726" w:rsidRDefault="00000000">
      <w:pPr>
        <w:widowControl w:val="0"/>
        <w:pBdr>
          <w:top w:val="nil"/>
          <w:left w:val="nil"/>
          <w:bottom w:val="nil"/>
          <w:right w:val="nil"/>
          <w:between w:val="nil"/>
        </w:pBdr>
        <w:spacing w:line="480" w:lineRule="auto"/>
        <w:ind w:left="480" w:hanging="480"/>
        <w:rPr>
          <w:rFonts w:ascii="Calibri" w:eastAsia="Calibri" w:hAnsi="Calibri" w:cs="Calibri"/>
          <w:color w:val="231F20"/>
          <w:sz w:val="24"/>
          <w:szCs w:val="24"/>
        </w:rPr>
      </w:pPr>
      <w:hyperlink r:id="rId184">
        <w:r>
          <w:rPr>
            <w:rFonts w:ascii="Calibri" w:eastAsia="Calibri" w:hAnsi="Calibri" w:cs="Calibri"/>
            <w:color w:val="231F20"/>
            <w:sz w:val="24"/>
            <w:szCs w:val="24"/>
          </w:rPr>
          <w:t xml:space="preserve">Weissberg, I., Veksler, R., </w:t>
        </w:r>
        <w:proofErr w:type="spellStart"/>
        <w:r>
          <w:rPr>
            <w:rFonts w:ascii="Calibri" w:eastAsia="Calibri" w:hAnsi="Calibri" w:cs="Calibri"/>
            <w:color w:val="231F20"/>
            <w:sz w:val="24"/>
            <w:szCs w:val="24"/>
          </w:rPr>
          <w:t>Kamintsky</w:t>
        </w:r>
        <w:proofErr w:type="spellEnd"/>
        <w:r>
          <w:rPr>
            <w:rFonts w:ascii="Calibri" w:eastAsia="Calibri" w:hAnsi="Calibri" w:cs="Calibri"/>
            <w:color w:val="231F20"/>
            <w:sz w:val="24"/>
            <w:szCs w:val="24"/>
          </w:rPr>
          <w:t xml:space="preserve">, L., Saar-Ashkenazy, R., </w:t>
        </w:r>
        <w:proofErr w:type="spellStart"/>
        <w:r>
          <w:rPr>
            <w:rFonts w:ascii="Calibri" w:eastAsia="Calibri" w:hAnsi="Calibri" w:cs="Calibri"/>
            <w:color w:val="231F20"/>
            <w:sz w:val="24"/>
            <w:szCs w:val="24"/>
          </w:rPr>
          <w:t>Milikovsky</w:t>
        </w:r>
        <w:proofErr w:type="spellEnd"/>
        <w:r>
          <w:rPr>
            <w:rFonts w:ascii="Calibri" w:eastAsia="Calibri" w:hAnsi="Calibri" w:cs="Calibri"/>
            <w:color w:val="231F20"/>
            <w:sz w:val="24"/>
            <w:szCs w:val="24"/>
          </w:rPr>
          <w:t xml:space="preserve">, D. Z., </w:t>
        </w:r>
        <w:proofErr w:type="spellStart"/>
        <w:r>
          <w:rPr>
            <w:rFonts w:ascii="Calibri" w:eastAsia="Calibri" w:hAnsi="Calibri" w:cs="Calibri"/>
            <w:color w:val="231F20"/>
            <w:sz w:val="24"/>
            <w:szCs w:val="24"/>
          </w:rPr>
          <w:t>Shelef</w:t>
        </w:r>
        <w:proofErr w:type="spellEnd"/>
        <w:r>
          <w:rPr>
            <w:rFonts w:ascii="Calibri" w:eastAsia="Calibri" w:hAnsi="Calibri" w:cs="Calibri"/>
            <w:color w:val="231F20"/>
            <w:sz w:val="24"/>
            <w:szCs w:val="24"/>
          </w:rPr>
          <w:t xml:space="preserve">, I., &amp; Friedman, A. (2014). Imaging blood-brain barrier dysfunction in football players. </w:t>
        </w:r>
      </w:hyperlink>
      <w:hyperlink r:id="rId185">
        <w:r>
          <w:rPr>
            <w:rFonts w:ascii="Calibri" w:eastAsia="Calibri" w:hAnsi="Calibri" w:cs="Calibri"/>
            <w:i/>
            <w:color w:val="231F20"/>
            <w:sz w:val="24"/>
            <w:szCs w:val="24"/>
          </w:rPr>
          <w:t>JAMA Neurology</w:t>
        </w:r>
      </w:hyperlink>
      <w:hyperlink r:id="rId186">
        <w:r>
          <w:rPr>
            <w:rFonts w:ascii="Calibri" w:eastAsia="Calibri" w:hAnsi="Calibri" w:cs="Calibri"/>
            <w:color w:val="231F20"/>
            <w:sz w:val="24"/>
            <w:szCs w:val="24"/>
          </w:rPr>
          <w:t xml:space="preserve">, </w:t>
        </w:r>
      </w:hyperlink>
      <w:hyperlink r:id="rId187">
        <w:r>
          <w:rPr>
            <w:rFonts w:ascii="Calibri" w:eastAsia="Calibri" w:hAnsi="Calibri" w:cs="Calibri"/>
            <w:i/>
            <w:color w:val="231F20"/>
            <w:sz w:val="24"/>
            <w:szCs w:val="24"/>
          </w:rPr>
          <w:t>71</w:t>
        </w:r>
      </w:hyperlink>
      <w:hyperlink r:id="rId188">
        <w:r>
          <w:rPr>
            <w:rFonts w:ascii="Calibri" w:eastAsia="Calibri" w:hAnsi="Calibri" w:cs="Calibri"/>
            <w:color w:val="231F20"/>
            <w:sz w:val="24"/>
            <w:szCs w:val="24"/>
          </w:rPr>
          <w:t>(11), 1453–1455.</w:t>
        </w:r>
      </w:hyperlink>
    </w:p>
    <w:p w14:paraId="78A41A0A" w14:textId="77777777" w:rsidR="00C15726" w:rsidRDefault="00000000">
      <w:pPr>
        <w:widowControl w:val="0"/>
        <w:pBdr>
          <w:top w:val="nil"/>
          <w:left w:val="nil"/>
          <w:bottom w:val="nil"/>
          <w:right w:val="nil"/>
          <w:between w:val="nil"/>
        </w:pBdr>
        <w:spacing w:after="240" w:line="480" w:lineRule="auto"/>
        <w:ind w:left="480" w:hanging="480"/>
        <w:rPr>
          <w:rFonts w:ascii="Calibri" w:eastAsia="Calibri" w:hAnsi="Calibri" w:cs="Calibri"/>
          <w:color w:val="231F20"/>
          <w:sz w:val="24"/>
          <w:szCs w:val="24"/>
        </w:rPr>
      </w:pPr>
      <w:hyperlink r:id="rId189">
        <w:r>
          <w:rPr>
            <w:rFonts w:ascii="Calibri" w:eastAsia="Calibri" w:hAnsi="Calibri" w:cs="Calibri"/>
            <w:color w:val="231F20"/>
            <w:sz w:val="24"/>
            <w:szCs w:val="24"/>
          </w:rPr>
          <w:t xml:space="preserve">Weissberg, I., Wood, L., Kamintsky, L., Vazquez, O., Milikovsky, D. Z., Alexander, A., Oppenheim, H., Ardizzone, C., Becker, A., Frigerio, F., Vezzani, A., Buckwalter, M. S., Huguenard, J. R., Friedman, A., &amp; Kaufer, D. (2015). Albumin induces excitatory synaptogenesis through astrocytic TGF-β/ALK5 signaling in a model of acquired epilepsy following blood–brain barrier dysfunction. In </w:t>
        </w:r>
      </w:hyperlink>
      <w:hyperlink r:id="rId190">
        <w:r>
          <w:rPr>
            <w:rFonts w:ascii="Calibri" w:eastAsia="Calibri" w:hAnsi="Calibri" w:cs="Calibri"/>
            <w:i/>
            <w:color w:val="231F20"/>
            <w:sz w:val="24"/>
            <w:szCs w:val="24"/>
          </w:rPr>
          <w:t>Neurobiology of Disease</w:t>
        </w:r>
      </w:hyperlink>
      <w:hyperlink r:id="rId191">
        <w:r>
          <w:rPr>
            <w:rFonts w:ascii="Calibri" w:eastAsia="Calibri" w:hAnsi="Calibri" w:cs="Calibri"/>
            <w:color w:val="231F20"/>
            <w:sz w:val="24"/>
            <w:szCs w:val="24"/>
          </w:rPr>
          <w:t xml:space="preserve"> (Vol. 78, </w:t>
        </w:r>
        <w:r>
          <w:rPr>
            <w:rFonts w:ascii="Calibri" w:eastAsia="Calibri" w:hAnsi="Calibri" w:cs="Calibri"/>
            <w:color w:val="231F20"/>
            <w:sz w:val="24"/>
            <w:szCs w:val="24"/>
          </w:rPr>
          <w:lastRenderedPageBreak/>
          <w:t>pp. 115–125). https://doi.org/</w:t>
        </w:r>
      </w:hyperlink>
      <w:hyperlink r:id="rId192">
        <w:r>
          <w:rPr>
            <w:rFonts w:ascii="Calibri" w:eastAsia="Calibri" w:hAnsi="Calibri" w:cs="Calibri"/>
            <w:color w:val="000000"/>
            <w:sz w:val="24"/>
            <w:szCs w:val="24"/>
          </w:rPr>
          <w:t>10.1016/j.nbd.2015.02.029</w:t>
        </w:r>
      </w:hyperlink>
    </w:p>
    <w:p w14:paraId="4A87DB6E" w14:textId="77777777" w:rsidR="00C15726" w:rsidRDefault="00000000">
      <w:pPr>
        <w:widowControl w:val="0"/>
        <w:spacing w:after="240" w:line="480" w:lineRule="auto"/>
        <w:ind w:left="480"/>
        <w:rPr>
          <w:rFonts w:ascii="Calibri" w:eastAsia="Calibri" w:hAnsi="Calibri" w:cs="Calibri"/>
          <w:color w:val="231F20"/>
          <w:sz w:val="24"/>
          <w:szCs w:val="24"/>
        </w:rPr>
      </w:pPr>
      <w:r>
        <w:rPr>
          <w:rFonts w:ascii="Calibri" w:eastAsia="Calibri" w:hAnsi="Calibri" w:cs="Calibri"/>
          <w:color w:val="231F20"/>
          <w:sz w:val="24"/>
          <w:szCs w:val="24"/>
        </w:rPr>
        <w:t>Xue-Ping, W., Hai-Jiao, W., Li-Na, Z., Xu, D., &amp; Ling, L. (2019). Risk factors for drug-resistant epilepsy: A systematic review and meta-analysis. Medicine, 98(30).</w:t>
      </w:r>
    </w:p>
    <w:p w14:paraId="58F9F715" w14:textId="77777777" w:rsidR="00C15726" w:rsidRDefault="00000000">
      <w:pPr>
        <w:widowControl w:val="0"/>
        <w:spacing w:after="240" w:line="480" w:lineRule="auto"/>
        <w:ind w:left="480"/>
        <w:rPr>
          <w:rFonts w:ascii="Calibri" w:eastAsia="Calibri" w:hAnsi="Calibri" w:cs="Calibri"/>
          <w:color w:val="231F20"/>
          <w:sz w:val="24"/>
          <w:szCs w:val="24"/>
        </w:rPr>
      </w:pPr>
      <w:r>
        <w:rPr>
          <w:rFonts w:ascii="Calibri" w:eastAsia="Calibri" w:hAnsi="Calibri" w:cs="Calibri"/>
          <w:color w:val="231F20"/>
          <w:sz w:val="24"/>
          <w:szCs w:val="24"/>
        </w:rPr>
        <w:t xml:space="preserve">Lawn, N. D., </w:t>
      </w:r>
      <w:proofErr w:type="spellStart"/>
      <w:r>
        <w:rPr>
          <w:rFonts w:ascii="Calibri" w:eastAsia="Calibri" w:hAnsi="Calibri" w:cs="Calibri"/>
          <w:color w:val="231F20"/>
          <w:sz w:val="24"/>
          <w:szCs w:val="24"/>
        </w:rPr>
        <w:t>Bamlet</w:t>
      </w:r>
      <w:proofErr w:type="spellEnd"/>
      <w:r>
        <w:rPr>
          <w:rFonts w:ascii="Calibri" w:eastAsia="Calibri" w:hAnsi="Calibri" w:cs="Calibri"/>
          <w:color w:val="231F20"/>
          <w:sz w:val="24"/>
          <w:szCs w:val="24"/>
        </w:rPr>
        <w:t>, W. R., Radhakrishnan, K., O’Brien, P. C., &amp; So, E. L. (2004). Injuries due to seizures in persons with epilepsy: a population-based study. Neurology, 63(9), 1565-1570.</w:t>
      </w:r>
    </w:p>
    <w:p w14:paraId="0888BE98" w14:textId="77777777" w:rsidR="00C15726" w:rsidRDefault="00000000">
      <w:pPr>
        <w:widowControl w:val="0"/>
        <w:spacing w:after="240" w:line="480" w:lineRule="auto"/>
        <w:ind w:left="480"/>
        <w:rPr>
          <w:rFonts w:ascii="Calibri" w:eastAsia="Calibri" w:hAnsi="Calibri" w:cs="Calibri"/>
          <w:color w:val="231F20"/>
          <w:sz w:val="24"/>
          <w:szCs w:val="24"/>
        </w:rPr>
      </w:pPr>
      <w:proofErr w:type="spellStart"/>
      <w:r>
        <w:rPr>
          <w:rFonts w:ascii="Calibri" w:eastAsia="Calibri" w:hAnsi="Calibri" w:cs="Calibri"/>
          <w:color w:val="231F20"/>
          <w:sz w:val="24"/>
          <w:szCs w:val="24"/>
        </w:rPr>
        <w:t>Shlosberg</w:t>
      </w:r>
      <w:proofErr w:type="spellEnd"/>
      <w:r>
        <w:rPr>
          <w:rFonts w:ascii="Calibri" w:eastAsia="Calibri" w:hAnsi="Calibri" w:cs="Calibri"/>
          <w:color w:val="231F20"/>
          <w:sz w:val="24"/>
          <w:szCs w:val="24"/>
        </w:rPr>
        <w:t xml:space="preserve">, D., </w:t>
      </w:r>
      <w:proofErr w:type="spellStart"/>
      <w:r>
        <w:rPr>
          <w:rFonts w:ascii="Calibri" w:eastAsia="Calibri" w:hAnsi="Calibri" w:cs="Calibri"/>
          <w:color w:val="231F20"/>
          <w:sz w:val="24"/>
          <w:szCs w:val="24"/>
        </w:rPr>
        <w:t>Benifla</w:t>
      </w:r>
      <w:proofErr w:type="spellEnd"/>
      <w:r>
        <w:rPr>
          <w:rFonts w:ascii="Calibri" w:eastAsia="Calibri" w:hAnsi="Calibri" w:cs="Calibri"/>
          <w:color w:val="231F20"/>
          <w:sz w:val="24"/>
          <w:szCs w:val="24"/>
        </w:rPr>
        <w:t>, M., Kaufer, D., &amp; Friedman, A. (2010). Blood–brain barrier breakdown as a therapeutic target in traumatic brain injury. Nature Reviews Neurology, 6(7), 393-403.</w:t>
      </w:r>
    </w:p>
    <w:p w14:paraId="01047828" w14:textId="77777777" w:rsidR="00C15726" w:rsidRDefault="00C15726">
      <w:pPr>
        <w:widowControl w:val="0"/>
        <w:pBdr>
          <w:top w:val="nil"/>
          <w:left w:val="nil"/>
          <w:bottom w:val="nil"/>
          <w:right w:val="nil"/>
          <w:between w:val="nil"/>
        </w:pBdr>
        <w:spacing w:line="360" w:lineRule="auto"/>
        <w:rPr>
          <w:rFonts w:ascii="Calibri" w:eastAsia="Calibri" w:hAnsi="Calibri" w:cs="Calibri"/>
          <w:b/>
          <w:color w:val="231F20"/>
          <w:sz w:val="24"/>
          <w:szCs w:val="24"/>
        </w:rPr>
      </w:pPr>
    </w:p>
    <w:sectPr w:rsidR="00C15726">
      <w:headerReference w:type="default" r:id="rId19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אלון פרידמן" w:date="2023-12-30T14:27:00Z" w:initials="AF">
    <w:p w14:paraId="7304B53C" w14:textId="77777777" w:rsidR="00790FB1" w:rsidRDefault="00700CAF" w:rsidP="00790FB1">
      <w:r>
        <w:rPr>
          <w:rStyle w:val="CommentReference"/>
        </w:rPr>
        <w:annotationRef/>
      </w:r>
      <w:r w:rsidR="00790FB1">
        <w:rPr>
          <w:sz w:val="20"/>
          <w:szCs w:val="20"/>
        </w:rPr>
        <w:t>Gal and Ilan Shelf ?</w:t>
      </w:r>
    </w:p>
    <w:p w14:paraId="16A9B6E9" w14:textId="77777777" w:rsidR="00790FB1" w:rsidRDefault="00790FB1" w:rsidP="00790FB1">
      <w:r>
        <w:rPr>
          <w:sz w:val="20"/>
          <w:szCs w:val="20"/>
        </w:rPr>
        <w:t xml:space="preserve">Add Matthias Koepp from London: </w:t>
      </w:r>
    </w:p>
    <w:p w14:paraId="07DAC2B8" w14:textId="77777777" w:rsidR="00790FB1" w:rsidRDefault="00790FB1" w:rsidP="00790FB1">
      <w:r>
        <w:rPr>
          <w:sz w:val="20"/>
          <w:szCs w:val="20"/>
        </w:rPr>
        <w:t xml:space="preserve">1. Department of Clinical and Experimental Epilepsy, UCL Queen Square Institute of Neurology, London, WC1N 3BG, UK. </w:t>
      </w:r>
    </w:p>
    <w:p w14:paraId="0186FE02" w14:textId="77777777" w:rsidR="00790FB1" w:rsidRDefault="00790FB1" w:rsidP="00790FB1">
      <w:r>
        <w:rPr>
          <w:sz w:val="20"/>
          <w:szCs w:val="20"/>
        </w:rPr>
        <w:t>2. UCL-Epilepsy Society MRI Unit, Chalfont Centre for Epilepsy, Chalfont St Peter, Buckinghamshire, SL9 0RJ, UK.</w:t>
      </w:r>
    </w:p>
  </w:comment>
  <w:comment w:id="1" w:author="אלון פרידמן" w:date="2023-12-29T15:26:00Z" w:initials="AF">
    <w:p w14:paraId="11660C45" w14:textId="5BCA8A97" w:rsidR="00C2021A" w:rsidRDefault="00C2021A" w:rsidP="00C2021A">
      <w:r>
        <w:rPr>
          <w:rStyle w:val="CommentReference"/>
        </w:rPr>
        <w:annotationRef/>
      </w:r>
      <w:r>
        <w:rPr>
          <w:sz w:val="20"/>
          <w:szCs w:val="20"/>
        </w:rPr>
        <w:t>Which journal ?</w:t>
      </w:r>
    </w:p>
  </w:comment>
  <w:comment w:id="3" w:author="אלון פרידמן" w:date="2023-12-29T19:54:00Z" w:initials="AF">
    <w:p w14:paraId="4D5FE73A" w14:textId="77777777" w:rsidR="00AD346B" w:rsidRDefault="00AD346B" w:rsidP="00AD346B">
      <w:r>
        <w:rPr>
          <w:rStyle w:val="CommentReference"/>
        </w:rPr>
        <w:annotationRef/>
      </w:r>
      <w:r>
        <w:rPr>
          <w:sz w:val="20"/>
          <w:szCs w:val="20"/>
        </w:rPr>
        <w:t>Do you mention volume in the paper ?</w:t>
      </w:r>
    </w:p>
  </w:comment>
  <w:comment w:id="4" w:author="אלון פרידמן" w:date="2023-12-29T20:04:00Z" w:initials="AF">
    <w:p w14:paraId="6DF88BF4" w14:textId="77777777" w:rsidR="00AD346B" w:rsidRDefault="00AD346B" w:rsidP="00AD346B">
      <w:r>
        <w:rPr>
          <w:rStyle w:val="CommentReference"/>
        </w:rPr>
        <w:annotationRef/>
      </w:r>
      <w:r>
        <w:rPr>
          <w:sz w:val="20"/>
          <w:szCs w:val="20"/>
        </w:rPr>
        <w:t>????</w:t>
      </w:r>
    </w:p>
    <w:p w14:paraId="64C0D713" w14:textId="77777777" w:rsidR="00AD346B" w:rsidRDefault="00AD346B" w:rsidP="00AD346B"/>
  </w:comment>
  <w:comment w:id="5" w:author="אלון פרידמן" w:date="2023-12-30T14:16:00Z" w:initials="AF">
    <w:p w14:paraId="38663541" w14:textId="38A7027B" w:rsidR="00BC3BA2" w:rsidRDefault="00BC3BA2" w:rsidP="00BC3BA2">
      <w:r>
        <w:rPr>
          <w:rStyle w:val="CommentReference"/>
        </w:rPr>
        <w:annotationRef/>
      </w:r>
      <w:r>
        <w:rPr>
          <w:color w:val="221F1F"/>
          <w:sz w:val="20"/>
          <w:szCs w:val="20"/>
          <w:highlight w:val="yellow"/>
        </w:rPr>
        <w:t>I would  perhaps mention which regions WERE NOT significant</w:t>
      </w:r>
      <w:r>
        <w:rPr>
          <w:color w:val="221F1F"/>
          <w:sz w:val="20"/>
          <w:szCs w:val="20"/>
        </w:rPr>
        <w:t xml:space="preserve">…. </w:t>
      </w:r>
    </w:p>
  </w:comment>
  <w:comment w:id="6" w:author="אלון פרידמן" w:date="2023-12-30T14:26:00Z" w:initials="AF">
    <w:p w14:paraId="71001B94" w14:textId="77777777" w:rsidR="000C3F8C" w:rsidRDefault="000C3F8C" w:rsidP="000C3F8C">
      <w:r>
        <w:rPr>
          <w:rStyle w:val="CommentReference"/>
        </w:rPr>
        <w:annotationRef/>
      </w:r>
      <w:r>
        <w:rPr>
          <w:sz w:val="20"/>
          <w:szCs w:val="20"/>
        </w:rPr>
        <w:t>I dont see Table S3…. In Table S2 - could we keep only those regions with Z&gt;2 ?</w:t>
      </w:r>
    </w:p>
  </w:comment>
  <w:comment w:id="7" w:author="אלון פרידמן" w:date="2023-12-30T17:04:00Z" w:initials="AF">
    <w:p w14:paraId="3CAA47F4" w14:textId="77777777" w:rsidR="003D3780" w:rsidRDefault="003D3780" w:rsidP="003D3780">
      <w:r>
        <w:rPr>
          <w:rStyle w:val="CommentReference"/>
        </w:rPr>
        <w:annotationRef/>
      </w:r>
      <w:r>
        <w:rPr>
          <w:sz w:val="20"/>
          <w:szCs w:val="20"/>
        </w:rPr>
        <w:t>Do we add the figure I prepared ?  As supplementary ?</w:t>
      </w:r>
    </w:p>
  </w:comment>
  <w:comment w:id="10" w:author="אלון פרידמן" w:date="2023-12-30T17:33:00Z" w:initials="AF">
    <w:p w14:paraId="64F01D40" w14:textId="77777777" w:rsidR="00504D1F" w:rsidRDefault="00504D1F" w:rsidP="00504D1F">
      <w:r>
        <w:rPr>
          <w:rStyle w:val="CommentReference"/>
        </w:rPr>
        <w:annotationRef/>
      </w:r>
      <w:r>
        <w:rPr>
          <w:sz w:val="20"/>
          <w:szCs w:val="20"/>
        </w:rPr>
        <w:t>Did you do statistical maps ?</w:t>
      </w:r>
    </w:p>
  </w:comment>
  <w:comment w:id="11" w:author="אלון פרידמן" w:date="2023-12-30T17:51:00Z" w:initials="AF">
    <w:p w14:paraId="6A9F06AD" w14:textId="77777777" w:rsidR="00504D1F" w:rsidRDefault="00504D1F" w:rsidP="00504D1F">
      <w:r>
        <w:rPr>
          <w:rStyle w:val="CommentReference"/>
        </w:rPr>
        <w:annotationRef/>
      </w:r>
      <w:r>
        <w:rPr>
          <w:sz w:val="20"/>
          <w:szCs w:val="20"/>
        </w:rPr>
        <w:t>We need to check this statement and make this point clearer….  Any major differences in localization  - brain regions involved ?</w:t>
      </w:r>
    </w:p>
  </w:comment>
  <w:comment w:id="12" w:author="אלון פרידמן" w:date="2023-12-30T18:55:00Z" w:initials="AF">
    <w:p w14:paraId="2AC3D610" w14:textId="77777777" w:rsidR="00014F7F" w:rsidRDefault="00014F7F" w:rsidP="00014F7F">
      <w:r>
        <w:rPr>
          <w:rStyle w:val="CommentReference"/>
        </w:rPr>
        <w:annotationRef/>
      </w:r>
      <w:r>
        <w:rPr>
          <w:sz w:val="20"/>
          <w:szCs w:val="20"/>
          <w:highlight w:val="white"/>
        </w:rPr>
        <w:t>DOI: </w:t>
      </w:r>
      <w:hyperlink r:id="rId1" w:history="1">
        <w:r w:rsidRPr="00830661">
          <w:rPr>
            <w:rStyle w:val="Hyperlink"/>
            <w:sz w:val="20"/>
            <w:szCs w:val="20"/>
            <w:highlight w:val="white"/>
          </w:rPr>
          <w:t>10.1007/s12640-022-00508-4</w:t>
        </w:r>
      </w:hyperlink>
    </w:p>
  </w:comment>
  <w:comment w:id="13" w:author="אלון פרידמן" w:date="2023-12-30T19:07:00Z" w:initials="AF">
    <w:p w14:paraId="00FED74A" w14:textId="77777777" w:rsidR="00014F7F" w:rsidRDefault="00014F7F" w:rsidP="00014F7F">
      <w:r>
        <w:rPr>
          <w:rStyle w:val="CommentReference"/>
        </w:rPr>
        <w:annotationRef/>
      </w:r>
      <w:r>
        <w:rPr>
          <w:sz w:val="20"/>
          <w:szCs w:val="20"/>
        </w:rPr>
        <w:t>Check with Kay epilepsy grant, check with Osnat ISF grant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86FE02" w15:done="0"/>
  <w15:commentEx w15:paraId="11660C45" w15:done="0"/>
  <w15:commentEx w15:paraId="4D5FE73A" w15:done="0"/>
  <w15:commentEx w15:paraId="64C0D713" w15:done="0"/>
  <w15:commentEx w15:paraId="38663541" w15:done="0"/>
  <w15:commentEx w15:paraId="71001B94" w15:done="0"/>
  <w15:commentEx w15:paraId="3CAA47F4" w15:done="0"/>
  <w15:commentEx w15:paraId="64F01D40" w15:done="0"/>
  <w15:commentEx w15:paraId="6A9F06AD" w15:done="0"/>
  <w15:commentEx w15:paraId="2AC3D610" w15:done="0"/>
  <w15:commentEx w15:paraId="00FED7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5B462A" w16cex:dateUtc="2023-12-30T18:27:00Z"/>
  <w16cex:commentExtensible w16cex:durableId="0783CA3B" w16cex:dateUtc="2023-12-29T19:26:00Z"/>
  <w16cex:commentExtensible w16cex:durableId="45440C05" w16cex:dateUtc="2023-12-29T23:54:00Z"/>
  <w16cex:commentExtensible w16cex:durableId="6B72C4F5" w16cex:dateUtc="2023-12-30T00:04:00Z"/>
  <w16cex:commentExtensible w16cex:durableId="08D07DC8" w16cex:dateUtc="2023-12-30T18:16:00Z"/>
  <w16cex:commentExtensible w16cex:durableId="045C90C6" w16cex:dateUtc="2023-12-30T18:26:00Z"/>
  <w16cex:commentExtensible w16cex:durableId="4628B40B" w16cex:dateUtc="2023-12-30T21:04:00Z"/>
  <w16cex:commentExtensible w16cex:durableId="7291AADE" w16cex:dateUtc="2023-12-30T21:33:00Z"/>
  <w16cex:commentExtensible w16cex:durableId="3070135C" w16cex:dateUtc="2023-12-30T21:51:00Z"/>
  <w16cex:commentExtensible w16cex:durableId="578C7BF1" w16cex:dateUtc="2023-12-30T22:55:00Z"/>
  <w16cex:commentExtensible w16cex:durableId="6682849A" w16cex:dateUtc="2023-12-30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86FE02" w16cid:durableId="2A5B462A"/>
  <w16cid:commentId w16cid:paraId="11660C45" w16cid:durableId="0783CA3B"/>
  <w16cid:commentId w16cid:paraId="4D5FE73A" w16cid:durableId="45440C05"/>
  <w16cid:commentId w16cid:paraId="64C0D713" w16cid:durableId="6B72C4F5"/>
  <w16cid:commentId w16cid:paraId="38663541" w16cid:durableId="08D07DC8"/>
  <w16cid:commentId w16cid:paraId="71001B94" w16cid:durableId="045C90C6"/>
  <w16cid:commentId w16cid:paraId="3CAA47F4" w16cid:durableId="4628B40B"/>
  <w16cid:commentId w16cid:paraId="64F01D40" w16cid:durableId="7291AADE"/>
  <w16cid:commentId w16cid:paraId="6A9F06AD" w16cid:durableId="3070135C"/>
  <w16cid:commentId w16cid:paraId="2AC3D610" w16cid:durableId="578C7BF1"/>
  <w16cid:commentId w16cid:paraId="00FED74A" w16cid:durableId="668284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39A5" w14:textId="77777777" w:rsidR="00FC2DF4" w:rsidRDefault="00FC2DF4">
      <w:pPr>
        <w:spacing w:line="240" w:lineRule="auto"/>
      </w:pPr>
      <w:r>
        <w:separator/>
      </w:r>
    </w:p>
  </w:endnote>
  <w:endnote w:type="continuationSeparator" w:id="0">
    <w:p w14:paraId="6AEA0D2B" w14:textId="77777777" w:rsidR="00FC2DF4" w:rsidRDefault="00FC2D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CA81" w14:textId="77777777" w:rsidR="00FC2DF4" w:rsidRDefault="00FC2DF4">
      <w:pPr>
        <w:spacing w:line="240" w:lineRule="auto"/>
      </w:pPr>
      <w:r>
        <w:separator/>
      </w:r>
    </w:p>
  </w:footnote>
  <w:footnote w:type="continuationSeparator" w:id="0">
    <w:p w14:paraId="06937E8F" w14:textId="77777777" w:rsidR="00FC2DF4" w:rsidRDefault="00FC2D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26A2" w14:textId="77777777" w:rsidR="00C15726" w:rsidRDefault="00C15726">
    <w:pPr>
      <w:rPr>
        <w:rFonts w:ascii="Times New Roman" w:eastAsia="Times New Roman" w:hAnsi="Times New Roman" w:cs="Times New Roman"/>
        <w:b/>
        <w:color w:val="231F2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A4BE2"/>
    <w:multiLevelType w:val="multilevel"/>
    <w:tmpl w:val="E6B06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20301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אלון פרידמן">
    <w15:presenceInfo w15:providerId="AD" w15:userId="S::alonf@bgu.ac.il::0c223923-c36d-45ad-b70c-3b47a02bc6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26"/>
    <w:rsid w:val="00014F7F"/>
    <w:rsid w:val="00072404"/>
    <w:rsid w:val="000C3F8C"/>
    <w:rsid w:val="001934AF"/>
    <w:rsid w:val="0024408A"/>
    <w:rsid w:val="00256CEA"/>
    <w:rsid w:val="002748B5"/>
    <w:rsid w:val="002B6F6E"/>
    <w:rsid w:val="002F20C5"/>
    <w:rsid w:val="0033122D"/>
    <w:rsid w:val="00335F9A"/>
    <w:rsid w:val="003A7B18"/>
    <w:rsid w:val="003D3780"/>
    <w:rsid w:val="003E4F99"/>
    <w:rsid w:val="00490148"/>
    <w:rsid w:val="00504D1F"/>
    <w:rsid w:val="00507BB1"/>
    <w:rsid w:val="005A5DE5"/>
    <w:rsid w:val="005D4CC0"/>
    <w:rsid w:val="005E5739"/>
    <w:rsid w:val="005F39EA"/>
    <w:rsid w:val="00626086"/>
    <w:rsid w:val="0063294D"/>
    <w:rsid w:val="006A7EB5"/>
    <w:rsid w:val="006B3DC1"/>
    <w:rsid w:val="006E57EC"/>
    <w:rsid w:val="00700CAF"/>
    <w:rsid w:val="00722C61"/>
    <w:rsid w:val="00747EDE"/>
    <w:rsid w:val="00790FB1"/>
    <w:rsid w:val="008957D2"/>
    <w:rsid w:val="00906A6A"/>
    <w:rsid w:val="009578D3"/>
    <w:rsid w:val="009760CB"/>
    <w:rsid w:val="009B55C8"/>
    <w:rsid w:val="009E46DC"/>
    <w:rsid w:val="00A669BB"/>
    <w:rsid w:val="00AD346B"/>
    <w:rsid w:val="00BC3BA2"/>
    <w:rsid w:val="00C15726"/>
    <w:rsid w:val="00C2021A"/>
    <w:rsid w:val="00C21BEA"/>
    <w:rsid w:val="00C96B11"/>
    <w:rsid w:val="00D96A9C"/>
    <w:rsid w:val="00E04492"/>
    <w:rsid w:val="00E72FDC"/>
    <w:rsid w:val="00E76389"/>
    <w:rsid w:val="00E80F0F"/>
    <w:rsid w:val="00EF407F"/>
    <w:rsid w:val="00EF53DD"/>
    <w:rsid w:val="00F075D0"/>
    <w:rsid w:val="00F52833"/>
    <w:rsid w:val="00FC2DF4"/>
    <w:rsid w:val="00FC73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B4AD"/>
  <w15:docId w15:val="{84FC71CE-B3AC-5642-BC7E-D5EF79C5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F7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2021A"/>
    <w:rPr>
      <w:sz w:val="16"/>
      <w:szCs w:val="16"/>
    </w:rPr>
  </w:style>
  <w:style w:type="paragraph" w:styleId="CommentText">
    <w:name w:val="annotation text"/>
    <w:basedOn w:val="Normal"/>
    <w:link w:val="CommentTextChar"/>
    <w:uiPriority w:val="99"/>
    <w:semiHidden/>
    <w:unhideWhenUsed/>
    <w:rsid w:val="00C2021A"/>
    <w:pPr>
      <w:spacing w:line="240" w:lineRule="auto"/>
    </w:pPr>
    <w:rPr>
      <w:sz w:val="20"/>
      <w:szCs w:val="20"/>
    </w:rPr>
  </w:style>
  <w:style w:type="character" w:customStyle="1" w:styleId="CommentTextChar">
    <w:name w:val="Comment Text Char"/>
    <w:basedOn w:val="DefaultParagraphFont"/>
    <w:link w:val="CommentText"/>
    <w:uiPriority w:val="99"/>
    <w:semiHidden/>
    <w:rsid w:val="00C2021A"/>
    <w:rPr>
      <w:sz w:val="20"/>
      <w:szCs w:val="20"/>
    </w:rPr>
  </w:style>
  <w:style w:type="paragraph" w:styleId="CommentSubject">
    <w:name w:val="annotation subject"/>
    <w:basedOn w:val="CommentText"/>
    <w:next w:val="CommentText"/>
    <w:link w:val="CommentSubjectChar"/>
    <w:uiPriority w:val="99"/>
    <w:semiHidden/>
    <w:unhideWhenUsed/>
    <w:rsid w:val="00C2021A"/>
    <w:rPr>
      <w:b/>
      <w:bCs/>
    </w:rPr>
  </w:style>
  <w:style w:type="character" w:customStyle="1" w:styleId="CommentSubjectChar">
    <w:name w:val="Comment Subject Char"/>
    <w:basedOn w:val="CommentTextChar"/>
    <w:link w:val="CommentSubject"/>
    <w:uiPriority w:val="99"/>
    <w:semiHidden/>
    <w:rsid w:val="00C2021A"/>
    <w:rPr>
      <w:b/>
      <w:bCs/>
      <w:sz w:val="20"/>
      <w:szCs w:val="20"/>
    </w:rPr>
  </w:style>
  <w:style w:type="paragraph" w:styleId="Revision">
    <w:name w:val="Revision"/>
    <w:hidden/>
    <w:uiPriority w:val="99"/>
    <w:semiHidden/>
    <w:rsid w:val="00C2021A"/>
    <w:pPr>
      <w:spacing w:line="240" w:lineRule="auto"/>
    </w:pPr>
  </w:style>
  <w:style w:type="character" w:styleId="Hyperlink">
    <w:name w:val="Hyperlink"/>
    <w:basedOn w:val="DefaultParagraphFont"/>
    <w:uiPriority w:val="99"/>
    <w:unhideWhenUsed/>
    <w:rsid w:val="00C96B11"/>
    <w:rPr>
      <w:color w:val="0000FF" w:themeColor="hyperlink"/>
      <w:u w:val="single"/>
    </w:rPr>
  </w:style>
  <w:style w:type="character" w:styleId="UnresolvedMention">
    <w:name w:val="Unresolved Mention"/>
    <w:basedOn w:val="DefaultParagraphFont"/>
    <w:uiPriority w:val="99"/>
    <w:semiHidden/>
    <w:unhideWhenUsed/>
    <w:rsid w:val="00C96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7/s12640-022-00508-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paperpile.com/b/lBqL0o/0Co1" TargetMode="External"/><Relationship Id="rId21" Type="http://schemas.openxmlformats.org/officeDocument/2006/relationships/hyperlink" Target="https://paperpile.com/c/lBqL0o/May7+f18y" TargetMode="External"/><Relationship Id="rId42" Type="http://schemas.openxmlformats.org/officeDocument/2006/relationships/hyperlink" Target="http://paperpile.com/b/lBqL0o/N7ve" TargetMode="External"/><Relationship Id="rId47" Type="http://schemas.openxmlformats.org/officeDocument/2006/relationships/hyperlink" Target="http://paperpile.com/b/lBqL0o/rysy" TargetMode="External"/><Relationship Id="rId63" Type="http://schemas.openxmlformats.org/officeDocument/2006/relationships/hyperlink" Target="http://paperpile.com/b/lBqL0o/636K" TargetMode="External"/><Relationship Id="rId68" Type="http://schemas.openxmlformats.org/officeDocument/2006/relationships/hyperlink" Target="http://paperpile.com/b/lBqL0o/Mzw2" TargetMode="External"/><Relationship Id="rId84" Type="http://schemas.openxmlformats.org/officeDocument/2006/relationships/hyperlink" Target="http://paperpile.com/b/lBqL0o/pnIv" TargetMode="External"/><Relationship Id="rId89" Type="http://schemas.openxmlformats.org/officeDocument/2006/relationships/hyperlink" Target="http://paperpile.com/b/lBqL0o/Yc1l" TargetMode="External"/><Relationship Id="rId112" Type="http://schemas.openxmlformats.org/officeDocument/2006/relationships/hyperlink" Target="http://paperpile.com/b/lBqL0o/qLoJ" TargetMode="External"/><Relationship Id="rId133" Type="http://schemas.openxmlformats.org/officeDocument/2006/relationships/hyperlink" Target="http://paperpile.com/b/lBqL0o/HNHh" TargetMode="External"/><Relationship Id="rId138" Type="http://schemas.openxmlformats.org/officeDocument/2006/relationships/hyperlink" Target="http://paperpile.com/b/lBqL0o/ywQd" TargetMode="External"/><Relationship Id="rId154" Type="http://schemas.openxmlformats.org/officeDocument/2006/relationships/hyperlink" Target="http://paperpile.com/b/lBqL0o/May7" TargetMode="External"/><Relationship Id="rId159" Type="http://schemas.openxmlformats.org/officeDocument/2006/relationships/hyperlink" Target="http://paperpile.com/b/lBqL0o/WOdi" TargetMode="External"/><Relationship Id="rId175" Type="http://schemas.openxmlformats.org/officeDocument/2006/relationships/hyperlink" Target="http://paperpile.com/b/lBqL0o/LawR" TargetMode="External"/><Relationship Id="rId170" Type="http://schemas.openxmlformats.org/officeDocument/2006/relationships/hyperlink" Target="http://paperpile.com/b/lBqL0o/93x4" TargetMode="External"/><Relationship Id="rId191" Type="http://schemas.openxmlformats.org/officeDocument/2006/relationships/hyperlink" Target="http://paperpile.com/b/lBqL0o/S3Hd" TargetMode="External"/><Relationship Id="rId196" Type="http://schemas.openxmlformats.org/officeDocument/2006/relationships/theme" Target="theme/theme1.xml"/><Relationship Id="rId16" Type="http://schemas.openxmlformats.org/officeDocument/2006/relationships/hyperlink" Target="https://paperpile.com/c/lBqL0o/Mzw2" TargetMode="External"/><Relationship Id="rId107" Type="http://schemas.openxmlformats.org/officeDocument/2006/relationships/hyperlink" Target="http://paperpile.com/b/lBqL0o/9got" TargetMode="External"/><Relationship Id="rId11" Type="http://schemas.microsoft.com/office/2018/08/relationships/commentsExtensible" Target="commentsExtensible.xml"/><Relationship Id="rId32" Type="http://schemas.openxmlformats.org/officeDocument/2006/relationships/hyperlink" Target="http://paperpile.com/b/lBqL0o/lF5S" TargetMode="External"/><Relationship Id="rId37" Type="http://schemas.openxmlformats.org/officeDocument/2006/relationships/hyperlink" Target="http://paperpile.com/b/lBqL0o/zaCI" TargetMode="External"/><Relationship Id="rId53" Type="http://schemas.openxmlformats.org/officeDocument/2006/relationships/hyperlink" Target="http://paperpile.com/b/lBqL0o/46Kt" TargetMode="External"/><Relationship Id="rId58" Type="http://schemas.openxmlformats.org/officeDocument/2006/relationships/hyperlink" Target="http://paperpile.com/b/lBqL0o/wmAz" TargetMode="External"/><Relationship Id="rId74" Type="http://schemas.openxmlformats.org/officeDocument/2006/relationships/hyperlink" Target="http://paperpile.com/b/lBqL0o/kEh1" TargetMode="External"/><Relationship Id="rId79" Type="http://schemas.openxmlformats.org/officeDocument/2006/relationships/hyperlink" Target="http://paperpile.com/b/lBqL0o/WBsm" TargetMode="External"/><Relationship Id="rId102" Type="http://schemas.openxmlformats.org/officeDocument/2006/relationships/hyperlink" Target="http://paperpile.com/b/lBqL0o/upNd" TargetMode="External"/><Relationship Id="rId123" Type="http://schemas.openxmlformats.org/officeDocument/2006/relationships/hyperlink" Target="http://paperpile.com/b/lBqL0o/hFHS" TargetMode="External"/><Relationship Id="rId128" Type="http://schemas.openxmlformats.org/officeDocument/2006/relationships/hyperlink" Target="http://paperpile.com/b/lBqL0o/qoeO" TargetMode="External"/><Relationship Id="rId144" Type="http://schemas.openxmlformats.org/officeDocument/2006/relationships/hyperlink" Target="http://paperpile.com/b/lBqL0o/y4YJ" TargetMode="External"/><Relationship Id="rId149" Type="http://schemas.openxmlformats.org/officeDocument/2006/relationships/hyperlink" Target="http://paperpile.com/b/lBqL0o/VaAj" TargetMode="External"/><Relationship Id="rId5" Type="http://schemas.openxmlformats.org/officeDocument/2006/relationships/webSettings" Target="webSettings.xml"/><Relationship Id="rId90" Type="http://schemas.openxmlformats.org/officeDocument/2006/relationships/hyperlink" Target="http://paperpile.com/b/lBqL0o/Yc1l" TargetMode="External"/><Relationship Id="rId95" Type="http://schemas.openxmlformats.org/officeDocument/2006/relationships/hyperlink" Target="http://paperpile.com/b/lBqL0o/3KmZ" TargetMode="External"/><Relationship Id="rId160" Type="http://schemas.openxmlformats.org/officeDocument/2006/relationships/hyperlink" Target="http://dx.doi.org/10.1002/(sici)1522-2586(199909)10:3%3C223::aid-jmri2%3E3.0.co;2-s" TargetMode="External"/><Relationship Id="rId165" Type="http://schemas.openxmlformats.org/officeDocument/2006/relationships/hyperlink" Target="http://paperpile.com/b/lBqL0o/zaEO" TargetMode="External"/><Relationship Id="rId181" Type="http://schemas.openxmlformats.org/officeDocument/2006/relationships/hyperlink" Target="http://paperpile.com/b/lBqL0o/Y7FA" TargetMode="External"/><Relationship Id="rId186" Type="http://schemas.openxmlformats.org/officeDocument/2006/relationships/hyperlink" Target="http://paperpile.com/b/lBqL0o/0Pxl" TargetMode="External"/><Relationship Id="rId22" Type="http://schemas.openxmlformats.org/officeDocument/2006/relationships/hyperlink" Target="https://www.google.com/search?sca_esv=583659685&amp;sxsrf=AM9HkKmSZmnWnafGzipfVfNYz8FFW5KGqw:1700338409193&amp;q=Schizencephaly&amp;spell=1&amp;sa=X&amp;ved=2ahUKEwi82oKXrs6CAxUvpIkEHazDDNkQkeECKAB6BAgIEAI" TargetMode="External"/><Relationship Id="rId27" Type="http://schemas.openxmlformats.org/officeDocument/2006/relationships/hyperlink" Target="http://paperpile.com/b/lBqL0o/MghD" TargetMode="External"/><Relationship Id="rId43" Type="http://schemas.openxmlformats.org/officeDocument/2006/relationships/hyperlink" Target="http://paperpile.com/b/lBqL0o/N7ve" TargetMode="External"/><Relationship Id="rId48" Type="http://schemas.openxmlformats.org/officeDocument/2006/relationships/hyperlink" Target="http://paperpile.com/b/lBqL0o/rysy" TargetMode="External"/><Relationship Id="rId64" Type="http://schemas.openxmlformats.org/officeDocument/2006/relationships/hyperlink" Target="http://paperpile.com/b/lBqL0o/636K" TargetMode="External"/><Relationship Id="rId69" Type="http://schemas.openxmlformats.org/officeDocument/2006/relationships/hyperlink" Target="http://paperpile.com/b/lBqL0o/Mzw2" TargetMode="External"/><Relationship Id="rId113" Type="http://schemas.openxmlformats.org/officeDocument/2006/relationships/hyperlink" Target="http://paperpile.com/b/lBqL0o/qLoJ" TargetMode="External"/><Relationship Id="rId118" Type="http://schemas.openxmlformats.org/officeDocument/2006/relationships/hyperlink" Target="http://paperpile.com/b/lBqL0o/0Co1" TargetMode="External"/><Relationship Id="rId134" Type="http://schemas.openxmlformats.org/officeDocument/2006/relationships/hyperlink" Target="http://paperpile.com/b/lBqL0o/HNHh" TargetMode="External"/><Relationship Id="rId139" Type="http://schemas.openxmlformats.org/officeDocument/2006/relationships/hyperlink" Target="http://paperpile.com/b/lBqL0o/ywQd" TargetMode="External"/><Relationship Id="rId80" Type="http://schemas.openxmlformats.org/officeDocument/2006/relationships/hyperlink" Target="http://paperpile.com/b/lBqL0o/WBsm" TargetMode="External"/><Relationship Id="rId85" Type="http://schemas.openxmlformats.org/officeDocument/2006/relationships/hyperlink" Target="http://paperpile.com/b/lBqL0o/pnIv" TargetMode="External"/><Relationship Id="rId150" Type="http://schemas.openxmlformats.org/officeDocument/2006/relationships/hyperlink" Target="http://paperpile.com/b/lBqL0o/VaAj" TargetMode="External"/><Relationship Id="rId155" Type="http://schemas.openxmlformats.org/officeDocument/2006/relationships/hyperlink" Target="http://paperpile.com/b/lBqL0o/May7" TargetMode="External"/><Relationship Id="rId171" Type="http://schemas.openxmlformats.org/officeDocument/2006/relationships/hyperlink" Target="http://paperpile.com/b/lBqL0o/93x4" TargetMode="External"/><Relationship Id="rId176" Type="http://schemas.openxmlformats.org/officeDocument/2006/relationships/hyperlink" Target="http://paperpile.com/b/lBqL0o/LawR" TargetMode="External"/><Relationship Id="rId192" Type="http://schemas.openxmlformats.org/officeDocument/2006/relationships/hyperlink" Target="http://dx.doi.org/10.1016/j.nbd.2015.02.029" TargetMode="External"/><Relationship Id="rId12" Type="http://schemas.openxmlformats.org/officeDocument/2006/relationships/hyperlink" Target="mailto:alonf@bgu.ac.il" TargetMode="External"/><Relationship Id="rId17" Type="http://schemas.openxmlformats.org/officeDocument/2006/relationships/hyperlink" Target="https://paperpile.com/c/lBqL0o/VaAj+WBsm+zaCI+rysy" TargetMode="External"/><Relationship Id="rId33" Type="http://schemas.openxmlformats.org/officeDocument/2006/relationships/hyperlink" Target="http://paperpile.com/b/lBqL0o/lF5S" TargetMode="External"/><Relationship Id="rId38" Type="http://schemas.openxmlformats.org/officeDocument/2006/relationships/hyperlink" Target="http://paperpile.com/b/lBqL0o/zaCI" TargetMode="External"/><Relationship Id="rId59" Type="http://schemas.openxmlformats.org/officeDocument/2006/relationships/hyperlink" Target="http://paperpile.com/b/lBqL0o/wmAz" TargetMode="External"/><Relationship Id="rId103" Type="http://schemas.openxmlformats.org/officeDocument/2006/relationships/hyperlink" Target="http://paperpile.com/b/lBqL0o/upNd" TargetMode="External"/><Relationship Id="rId108" Type="http://schemas.openxmlformats.org/officeDocument/2006/relationships/hyperlink" Target="http://paperpile.com/b/lBqL0o/9got" TargetMode="External"/><Relationship Id="rId124" Type="http://schemas.openxmlformats.org/officeDocument/2006/relationships/hyperlink" Target="http://paperpile.com/b/lBqL0o/hFHS" TargetMode="External"/><Relationship Id="rId129" Type="http://schemas.openxmlformats.org/officeDocument/2006/relationships/hyperlink" Target="http://paperpile.com/b/lBqL0o/qoeO" TargetMode="External"/><Relationship Id="rId54" Type="http://schemas.openxmlformats.org/officeDocument/2006/relationships/hyperlink" Target="http://paperpile.com/b/lBqL0o/46Kt" TargetMode="External"/><Relationship Id="rId70" Type="http://schemas.openxmlformats.org/officeDocument/2006/relationships/hyperlink" Target="http://paperpile.com/b/lBqL0o/Mzw2" TargetMode="External"/><Relationship Id="rId75" Type="http://schemas.openxmlformats.org/officeDocument/2006/relationships/hyperlink" Target="http://paperpile.com/b/lBqL0o/kEh1" TargetMode="External"/><Relationship Id="rId91" Type="http://schemas.openxmlformats.org/officeDocument/2006/relationships/hyperlink" Target="http://paperpile.com/b/lBqL0o/3KmZ" TargetMode="External"/><Relationship Id="rId96" Type="http://schemas.openxmlformats.org/officeDocument/2006/relationships/hyperlink" Target="http://paperpile.com/b/lBqL0o/tVpa" TargetMode="External"/><Relationship Id="rId140" Type="http://schemas.openxmlformats.org/officeDocument/2006/relationships/hyperlink" Target="http://paperpile.com/b/lBqL0o/ywQd" TargetMode="External"/><Relationship Id="rId145" Type="http://schemas.openxmlformats.org/officeDocument/2006/relationships/hyperlink" Target="http://paperpile.com/b/lBqL0o/y4YJ" TargetMode="External"/><Relationship Id="rId161" Type="http://schemas.openxmlformats.org/officeDocument/2006/relationships/hyperlink" Target="http://paperpile.com/b/lBqL0o/zaEO" TargetMode="External"/><Relationship Id="rId166" Type="http://schemas.openxmlformats.org/officeDocument/2006/relationships/hyperlink" Target="http://paperpile.com/b/lBqL0o/XNkX" TargetMode="External"/><Relationship Id="rId182" Type="http://schemas.openxmlformats.org/officeDocument/2006/relationships/hyperlink" Target="http://paperpile.com/b/lBqL0o/Y7FA" TargetMode="External"/><Relationship Id="rId187" Type="http://schemas.openxmlformats.org/officeDocument/2006/relationships/hyperlink" Target="http://paperpile.com/b/lBqL0o/0Px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paperpile.com/b/lBqL0o/MghD" TargetMode="External"/><Relationship Id="rId28" Type="http://schemas.openxmlformats.org/officeDocument/2006/relationships/hyperlink" Target="http://paperpile.com/b/lBqL0o/f18y" TargetMode="External"/><Relationship Id="rId49" Type="http://schemas.openxmlformats.org/officeDocument/2006/relationships/hyperlink" Target="http://paperpile.com/b/lBqL0o/rysy" TargetMode="External"/><Relationship Id="rId114" Type="http://schemas.openxmlformats.org/officeDocument/2006/relationships/hyperlink" Target="http://paperpile.com/b/lBqL0o/qLoJ" TargetMode="External"/><Relationship Id="rId119" Type="http://schemas.openxmlformats.org/officeDocument/2006/relationships/hyperlink" Target="http://paperpile.com/b/lBqL0o/0Co1" TargetMode="External"/><Relationship Id="rId44" Type="http://schemas.openxmlformats.org/officeDocument/2006/relationships/hyperlink" Target="http://paperpile.com/b/lBqL0o/N7ve" TargetMode="External"/><Relationship Id="rId60" Type="http://schemas.openxmlformats.org/officeDocument/2006/relationships/hyperlink" Target="http://paperpile.com/b/lBqL0o/wmAz" TargetMode="External"/><Relationship Id="rId65" Type="http://schemas.openxmlformats.org/officeDocument/2006/relationships/hyperlink" Target="http://paperpile.com/b/lBqL0o/636K" TargetMode="External"/><Relationship Id="rId81" Type="http://schemas.openxmlformats.org/officeDocument/2006/relationships/hyperlink" Target="http://paperpile.com/b/lBqL0o/pnIv" TargetMode="External"/><Relationship Id="rId86" Type="http://schemas.openxmlformats.org/officeDocument/2006/relationships/hyperlink" Target="http://paperpile.com/b/lBqL0o/Yc1l" TargetMode="External"/><Relationship Id="rId130" Type="http://schemas.openxmlformats.org/officeDocument/2006/relationships/hyperlink" Target="http://paperpile.com/b/lBqL0o/qoeO" TargetMode="External"/><Relationship Id="rId135" Type="http://schemas.openxmlformats.org/officeDocument/2006/relationships/hyperlink" Target="http://paperpile.com/b/lBqL0o/HNHh" TargetMode="External"/><Relationship Id="rId151" Type="http://schemas.openxmlformats.org/officeDocument/2006/relationships/hyperlink" Target="http://paperpile.com/b/lBqL0o/VaAj" TargetMode="External"/><Relationship Id="rId156" Type="http://schemas.openxmlformats.org/officeDocument/2006/relationships/hyperlink" Target="http://dx.doi.org/10.1111/1467-9868.00346" TargetMode="External"/><Relationship Id="rId177" Type="http://schemas.openxmlformats.org/officeDocument/2006/relationships/hyperlink" Target="http://paperpile.com/b/lBqL0o/LawR" TargetMode="External"/><Relationship Id="rId172" Type="http://schemas.openxmlformats.org/officeDocument/2006/relationships/hyperlink" Target="http://paperpile.com/b/lBqL0o/93x4" TargetMode="External"/><Relationship Id="rId193" Type="http://schemas.openxmlformats.org/officeDocument/2006/relationships/header" Target="header1.xml"/><Relationship Id="rId13" Type="http://schemas.openxmlformats.org/officeDocument/2006/relationships/hyperlink" Target="https://paperpile.com/c/lBqL0o/0Pxl" TargetMode="External"/><Relationship Id="rId18" Type="http://schemas.openxmlformats.org/officeDocument/2006/relationships/hyperlink" Target="http://www" TargetMode="External"/><Relationship Id="rId39" Type="http://schemas.openxmlformats.org/officeDocument/2006/relationships/hyperlink" Target="http://paperpile.com/b/lBqL0o/zaCI" TargetMode="External"/><Relationship Id="rId109" Type="http://schemas.openxmlformats.org/officeDocument/2006/relationships/hyperlink" Target="http://paperpile.com/b/lBqL0o/9got" TargetMode="External"/><Relationship Id="rId34" Type="http://schemas.openxmlformats.org/officeDocument/2006/relationships/hyperlink" Target="http://paperpile.com/b/lBqL0o/lF5S" TargetMode="External"/><Relationship Id="rId50" Type="http://schemas.openxmlformats.org/officeDocument/2006/relationships/hyperlink" Target="http://dx.doi.org/10.1101/19007096" TargetMode="External"/><Relationship Id="rId55" Type="http://schemas.openxmlformats.org/officeDocument/2006/relationships/hyperlink" Target="http://paperpile.com/b/lBqL0o/46Kt" TargetMode="External"/><Relationship Id="rId76" Type="http://schemas.openxmlformats.org/officeDocument/2006/relationships/hyperlink" Target="http://paperpile.com/b/lBqL0o/WBsm" TargetMode="External"/><Relationship Id="rId97" Type="http://schemas.openxmlformats.org/officeDocument/2006/relationships/hyperlink" Target="http://paperpile.com/b/lBqL0o/tVpa" TargetMode="External"/><Relationship Id="rId104" Type="http://schemas.openxmlformats.org/officeDocument/2006/relationships/hyperlink" Target="http://paperpile.com/b/lBqL0o/upNd" TargetMode="External"/><Relationship Id="rId120" Type="http://schemas.openxmlformats.org/officeDocument/2006/relationships/hyperlink" Target="http://paperpile.com/b/lBqL0o/0Co1" TargetMode="External"/><Relationship Id="rId125" Type="http://schemas.openxmlformats.org/officeDocument/2006/relationships/hyperlink" Target="http://paperpile.com/b/lBqL0o/hFHS" TargetMode="External"/><Relationship Id="rId141" Type="http://schemas.openxmlformats.org/officeDocument/2006/relationships/hyperlink" Target="http://paperpile.com/b/lBqL0o/ywQd" TargetMode="External"/><Relationship Id="rId146" Type="http://schemas.openxmlformats.org/officeDocument/2006/relationships/hyperlink" Target="http://paperpile.com/b/lBqL0o/y4YJ" TargetMode="External"/><Relationship Id="rId167" Type="http://schemas.openxmlformats.org/officeDocument/2006/relationships/hyperlink" Target="http://paperpile.com/b/lBqL0o/XNkX" TargetMode="External"/><Relationship Id="rId188" Type="http://schemas.openxmlformats.org/officeDocument/2006/relationships/hyperlink" Target="http://paperpile.com/b/lBqL0o/0Pxl" TargetMode="External"/><Relationship Id="rId7" Type="http://schemas.openxmlformats.org/officeDocument/2006/relationships/endnotes" Target="endnotes.xml"/><Relationship Id="rId71" Type="http://schemas.openxmlformats.org/officeDocument/2006/relationships/hyperlink" Target="http://paperpile.com/b/lBqL0o/kEh1" TargetMode="External"/><Relationship Id="rId92" Type="http://schemas.openxmlformats.org/officeDocument/2006/relationships/hyperlink" Target="http://paperpile.com/b/lBqL0o/3KmZ" TargetMode="External"/><Relationship Id="rId162" Type="http://schemas.openxmlformats.org/officeDocument/2006/relationships/hyperlink" Target="http://paperpile.com/b/lBqL0o/zaEO" TargetMode="External"/><Relationship Id="rId183" Type="http://schemas.openxmlformats.org/officeDocument/2006/relationships/hyperlink" Target="http://paperpile.com/b/lBqL0o/Y7FA" TargetMode="External"/><Relationship Id="rId2" Type="http://schemas.openxmlformats.org/officeDocument/2006/relationships/numbering" Target="numbering.xml"/><Relationship Id="rId29" Type="http://schemas.openxmlformats.org/officeDocument/2006/relationships/hyperlink" Target="http://paperpile.com/b/lBqL0o/f18y" TargetMode="External"/><Relationship Id="rId24" Type="http://schemas.openxmlformats.org/officeDocument/2006/relationships/hyperlink" Target="http://paperpile.com/b/lBqL0o/MghD" TargetMode="External"/><Relationship Id="rId40" Type="http://schemas.openxmlformats.org/officeDocument/2006/relationships/hyperlink" Target="http://paperpile.com/b/lBqL0o/zaCI" TargetMode="External"/><Relationship Id="rId45" Type="http://schemas.openxmlformats.org/officeDocument/2006/relationships/hyperlink" Target="http://paperpile.com/b/lBqL0o/N7ve" TargetMode="External"/><Relationship Id="rId66" Type="http://schemas.openxmlformats.org/officeDocument/2006/relationships/hyperlink" Target="http://paperpile.com/b/lBqL0o/Mzw2" TargetMode="External"/><Relationship Id="rId87" Type="http://schemas.openxmlformats.org/officeDocument/2006/relationships/hyperlink" Target="http://paperpile.com/b/lBqL0o/Yc1l" TargetMode="External"/><Relationship Id="rId110" Type="http://schemas.openxmlformats.org/officeDocument/2006/relationships/hyperlink" Target="http://paperpile.com/b/lBqL0o/9got" TargetMode="External"/><Relationship Id="rId115" Type="http://schemas.openxmlformats.org/officeDocument/2006/relationships/hyperlink" Target="http://paperpile.com/b/lBqL0o/qLoJ" TargetMode="External"/><Relationship Id="rId131" Type="http://schemas.openxmlformats.org/officeDocument/2006/relationships/hyperlink" Target="http://paperpile.com/b/lBqL0o/qoeO" TargetMode="External"/><Relationship Id="rId136" Type="http://schemas.openxmlformats.org/officeDocument/2006/relationships/hyperlink" Target="http://paperpile.com/b/lBqL0o/HNHh" TargetMode="External"/><Relationship Id="rId157" Type="http://schemas.openxmlformats.org/officeDocument/2006/relationships/hyperlink" Target="http://paperpile.com/b/lBqL0o/WOdi" TargetMode="External"/><Relationship Id="rId178" Type="http://schemas.openxmlformats.org/officeDocument/2006/relationships/hyperlink" Target="http://dx.doi.org/10.1093/brain/awaa140" TargetMode="External"/><Relationship Id="rId61" Type="http://schemas.openxmlformats.org/officeDocument/2006/relationships/hyperlink" Target="http://paperpile.com/b/lBqL0o/636K" TargetMode="External"/><Relationship Id="rId82" Type="http://schemas.openxmlformats.org/officeDocument/2006/relationships/hyperlink" Target="http://paperpile.com/b/lBqL0o/pnIv" TargetMode="External"/><Relationship Id="rId152" Type="http://schemas.openxmlformats.org/officeDocument/2006/relationships/hyperlink" Target="http://paperpile.com/b/lBqL0o/VaAj" TargetMode="External"/><Relationship Id="rId173" Type="http://schemas.openxmlformats.org/officeDocument/2006/relationships/hyperlink" Target="http://paperpile.com/b/lBqL0o/93x4" TargetMode="External"/><Relationship Id="rId194" Type="http://schemas.openxmlformats.org/officeDocument/2006/relationships/fontTable" Target="fontTable.xml"/><Relationship Id="rId19" Type="http://schemas.openxmlformats.org/officeDocument/2006/relationships/hyperlink" Target="https://paperpile.com/c/lBqL0o/LawR" TargetMode="External"/><Relationship Id="rId14" Type="http://schemas.openxmlformats.org/officeDocument/2006/relationships/hyperlink" Target="https://paperpile.com/c/lBqL0o/LawR+tVpa+hFHS+Y7FA+9got" TargetMode="External"/><Relationship Id="rId30" Type="http://schemas.openxmlformats.org/officeDocument/2006/relationships/hyperlink" Target="http://paperpile.com/b/lBqL0o/f18y" TargetMode="External"/><Relationship Id="rId35" Type="http://schemas.openxmlformats.org/officeDocument/2006/relationships/hyperlink" Target="http://paperpile.com/b/lBqL0o/lF5S" TargetMode="External"/><Relationship Id="rId56" Type="http://schemas.openxmlformats.org/officeDocument/2006/relationships/hyperlink" Target="http://paperpile.com/b/lBqL0o/wmAz" TargetMode="External"/><Relationship Id="rId77" Type="http://schemas.openxmlformats.org/officeDocument/2006/relationships/hyperlink" Target="http://paperpile.com/b/lBqL0o/WBsm" TargetMode="External"/><Relationship Id="rId100" Type="http://schemas.openxmlformats.org/officeDocument/2006/relationships/hyperlink" Target="http://paperpile.com/b/lBqL0o/tVpa" TargetMode="External"/><Relationship Id="rId105" Type="http://schemas.openxmlformats.org/officeDocument/2006/relationships/hyperlink" Target="http://paperpile.com/b/lBqL0o/upNd" TargetMode="External"/><Relationship Id="rId126" Type="http://schemas.openxmlformats.org/officeDocument/2006/relationships/hyperlink" Target="http://paperpile.com/b/lBqL0o/hFHS" TargetMode="External"/><Relationship Id="rId147" Type="http://schemas.openxmlformats.org/officeDocument/2006/relationships/hyperlink" Target="http://paperpile.com/b/lBqL0o/y4YJ" TargetMode="External"/><Relationship Id="rId168" Type="http://schemas.openxmlformats.org/officeDocument/2006/relationships/hyperlink" Target="http://paperpile.com/b/lBqL0o/XNkX" TargetMode="External"/><Relationship Id="rId8" Type="http://schemas.openxmlformats.org/officeDocument/2006/relationships/comments" Target="comments.xml"/><Relationship Id="rId51" Type="http://schemas.openxmlformats.org/officeDocument/2006/relationships/hyperlink" Target="http://paperpile.com/b/lBqL0o/46Kt" TargetMode="External"/><Relationship Id="rId72" Type="http://schemas.openxmlformats.org/officeDocument/2006/relationships/hyperlink" Target="http://paperpile.com/b/lBqL0o/kEh1" TargetMode="External"/><Relationship Id="rId93" Type="http://schemas.openxmlformats.org/officeDocument/2006/relationships/hyperlink" Target="http://paperpile.com/b/lBqL0o/3KmZ" TargetMode="External"/><Relationship Id="rId98" Type="http://schemas.openxmlformats.org/officeDocument/2006/relationships/hyperlink" Target="http://paperpile.com/b/lBqL0o/tVpa" TargetMode="External"/><Relationship Id="rId121" Type="http://schemas.openxmlformats.org/officeDocument/2006/relationships/hyperlink" Target="http://paperpile.com/b/lBqL0o/0Co1" TargetMode="External"/><Relationship Id="rId142" Type="http://schemas.openxmlformats.org/officeDocument/2006/relationships/hyperlink" Target="http://dx.doi.org/10.1126/scitranslmed.aaw8283" TargetMode="External"/><Relationship Id="rId163" Type="http://schemas.openxmlformats.org/officeDocument/2006/relationships/hyperlink" Target="http://paperpile.com/b/lBqL0o/zaEO" TargetMode="External"/><Relationship Id="rId184" Type="http://schemas.openxmlformats.org/officeDocument/2006/relationships/hyperlink" Target="http://paperpile.com/b/lBqL0o/0Pxl" TargetMode="External"/><Relationship Id="rId189" Type="http://schemas.openxmlformats.org/officeDocument/2006/relationships/hyperlink" Target="http://paperpile.com/b/lBqL0o/S3Hd" TargetMode="External"/><Relationship Id="rId3" Type="http://schemas.openxmlformats.org/officeDocument/2006/relationships/styles" Target="styles.xml"/><Relationship Id="rId25" Type="http://schemas.openxmlformats.org/officeDocument/2006/relationships/hyperlink" Target="http://paperpile.com/b/lBqL0o/MghD" TargetMode="External"/><Relationship Id="rId46" Type="http://schemas.openxmlformats.org/officeDocument/2006/relationships/hyperlink" Target="http://paperpile.com/b/lBqL0o/N7ve" TargetMode="External"/><Relationship Id="rId67" Type="http://schemas.openxmlformats.org/officeDocument/2006/relationships/hyperlink" Target="http://paperpile.com/b/lBqL0o/Mzw2" TargetMode="External"/><Relationship Id="rId116" Type="http://schemas.openxmlformats.org/officeDocument/2006/relationships/hyperlink" Target="http://dx.doi.org/10.1126/scitranslmed.aaw8954" TargetMode="External"/><Relationship Id="rId137" Type="http://schemas.openxmlformats.org/officeDocument/2006/relationships/hyperlink" Target="http://paperpile.com/b/lBqL0o/ywQd" TargetMode="External"/><Relationship Id="rId158" Type="http://schemas.openxmlformats.org/officeDocument/2006/relationships/hyperlink" Target="http://paperpile.com/b/lBqL0o/WOdi" TargetMode="External"/><Relationship Id="rId20" Type="http://schemas.openxmlformats.org/officeDocument/2006/relationships/hyperlink" Target="https://github.com/neurodebian/spm12/tree/master/tpm" TargetMode="External"/><Relationship Id="rId41" Type="http://schemas.openxmlformats.org/officeDocument/2006/relationships/hyperlink" Target="http://paperpile.com/b/lBqL0o/zaCI" TargetMode="External"/><Relationship Id="rId62" Type="http://schemas.openxmlformats.org/officeDocument/2006/relationships/hyperlink" Target="http://paperpile.com/b/lBqL0o/636K" TargetMode="External"/><Relationship Id="rId83" Type="http://schemas.openxmlformats.org/officeDocument/2006/relationships/hyperlink" Target="http://paperpile.com/b/lBqL0o/pnIv" TargetMode="External"/><Relationship Id="rId88" Type="http://schemas.openxmlformats.org/officeDocument/2006/relationships/hyperlink" Target="http://paperpile.com/b/lBqL0o/Yc1l" TargetMode="External"/><Relationship Id="rId111" Type="http://schemas.openxmlformats.org/officeDocument/2006/relationships/hyperlink" Target="http://paperpile.com/b/lBqL0o/qLoJ" TargetMode="External"/><Relationship Id="rId132" Type="http://schemas.openxmlformats.org/officeDocument/2006/relationships/hyperlink" Target="http://paperpile.com/b/lBqL0o/HNHh" TargetMode="External"/><Relationship Id="rId153" Type="http://schemas.openxmlformats.org/officeDocument/2006/relationships/hyperlink" Target="http://paperpile.com/b/lBqL0o/May7" TargetMode="External"/><Relationship Id="rId174" Type="http://schemas.openxmlformats.org/officeDocument/2006/relationships/hyperlink" Target="http://paperpile.com/b/lBqL0o/93x4" TargetMode="External"/><Relationship Id="rId179" Type="http://schemas.openxmlformats.org/officeDocument/2006/relationships/hyperlink" Target="http://paperpile.com/b/lBqL0o/Y7FA" TargetMode="External"/><Relationship Id="rId195" Type="http://schemas.microsoft.com/office/2011/relationships/people" Target="people.xml"/><Relationship Id="rId190" Type="http://schemas.openxmlformats.org/officeDocument/2006/relationships/hyperlink" Target="http://paperpile.com/b/lBqL0o/S3Hd" TargetMode="External"/><Relationship Id="rId15" Type="http://schemas.openxmlformats.org/officeDocument/2006/relationships/hyperlink" Target="https://paperpile.com/c/lBqL0o/VaAj+pnIv+WBsm+0Pxl+93x4+MghD" TargetMode="External"/><Relationship Id="rId36" Type="http://schemas.openxmlformats.org/officeDocument/2006/relationships/hyperlink" Target="http://paperpile.com/b/lBqL0o/lF5S" TargetMode="External"/><Relationship Id="rId57" Type="http://schemas.openxmlformats.org/officeDocument/2006/relationships/hyperlink" Target="http://paperpile.com/b/lBqL0o/wmAz" TargetMode="External"/><Relationship Id="rId106" Type="http://schemas.openxmlformats.org/officeDocument/2006/relationships/hyperlink" Target="http://paperpile.com/b/lBqL0o/9got" TargetMode="External"/><Relationship Id="rId127" Type="http://schemas.openxmlformats.org/officeDocument/2006/relationships/hyperlink" Target="http://paperpile.com/b/lBqL0o/qoeO" TargetMode="External"/><Relationship Id="rId10" Type="http://schemas.microsoft.com/office/2016/09/relationships/commentsIds" Target="commentsIds.xml"/><Relationship Id="rId31" Type="http://schemas.openxmlformats.org/officeDocument/2006/relationships/hyperlink" Target="http://dx.doi.org/10.1111/j.2517-6161.1995.tb02031.x" TargetMode="External"/><Relationship Id="rId52" Type="http://schemas.openxmlformats.org/officeDocument/2006/relationships/hyperlink" Target="http://paperpile.com/b/lBqL0o/46Kt" TargetMode="External"/><Relationship Id="rId73" Type="http://schemas.openxmlformats.org/officeDocument/2006/relationships/hyperlink" Target="http://paperpile.com/b/lBqL0o/kEh1" TargetMode="External"/><Relationship Id="rId78" Type="http://schemas.openxmlformats.org/officeDocument/2006/relationships/hyperlink" Target="http://paperpile.com/b/lBqL0o/WBsm" TargetMode="External"/><Relationship Id="rId94" Type="http://schemas.openxmlformats.org/officeDocument/2006/relationships/hyperlink" Target="http://paperpile.com/b/lBqL0o/3KmZ" TargetMode="External"/><Relationship Id="rId99" Type="http://schemas.openxmlformats.org/officeDocument/2006/relationships/hyperlink" Target="http://paperpile.com/b/lBqL0o/tVpa" TargetMode="External"/><Relationship Id="rId101" Type="http://schemas.openxmlformats.org/officeDocument/2006/relationships/hyperlink" Target="http://paperpile.com/b/lBqL0o/upNd" TargetMode="External"/><Relationship Id="rId122" Type="http://schemas.openxmlformats.org/officeDocument/2006/relationships/hyperlink" Target="http://paperpile.com/b/lBqL0o/hFHS" TargetMode="External"/><Relationship Id="rId143" Type="http://schemas.openxmlformats.org/officeDocument/2006/relationships/hyperlink" Target="http://paperpile.com/b/lBqL0o/y4YJ" TargetMode="External"/><Relationship Id="rId148" Type="http://schemas.openxmlformats.org/officeDocument/2006/relationships/hyperlink" Target="http://paperpile.com/b/lBqL0o/VaAj" TargetMode="External"/><Relationship Id="rId164" Type="http://schemas.openxmlformats.org/officeDocument/2006/relationships/hyperlink" Target="http://paperpile.com/b/lBqL0o/zaEO" TargetMode="External"/><Relationship Id="rId169" Type="http://schemas.openxmlformats.org/officeDocument/2006/relationships/hyperlink" Target="http://dx.doi.org/10.1016/j.jalz.2016.08.009" TargetMode="External"/><Relationship Id="rId185" Type="http://schemas.openxmlformats.org/officeDocument/2006/relationships/hyperlink" Target="http://paperpile.com/b/lBqL0o/0Pxl"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paperpile.com/b/lBqL0o/Y7FA" TargetMode="External"/><Relationship Id="rId26" Type="http://schemas.openxmlformats.org/officeDocument/2006/relationships/hyperlink" Target="http://paperpile.com/b/lBqL0o/Mg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2318C-84BD-4A9B-9EC7-E9C1625D4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Pages>
  <Words>7883</Words>
  <Characters>44938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  Cafri</cp:lastModifiedBy>
  <cp:revision>43</cp:revision>
  <dcterms:created xsi:type="dcterms:W3CDTF">2023-12-29T19:24:00Z</dcterms:created>
  <dcterms:modified xsi:type="dcterms:W3CDTF">2024-01-02T09:30:00Z</dcterms:modified>
</cp:coreProperties>
</file>